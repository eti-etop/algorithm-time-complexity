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7648" w14:textId="61A869B7" w:rsidR="00BC7051" w:rsidRDefault="00BC7051" w:rsidP="00171A28">
      <w:pPr>
        <w:pStyle w:val="NormalWeb"/>
        <w:spacing w:line="360" w:lineRule="auto"/>
        <w:jc w:val="center"/>
      </w:pPr>
      <w:r>
        <w:rPr>
          <w:rFonts w:ascii="TimesNewRomanPSMT" w:hAnsi="TimesNewRomanPSMT"/>
          <w:sz w:val="28"/>
          <w:szCs w:val="28"/>
        </w:rPr>
        <w:t>FEDERAL STATE AUTONOMOUS EDUCATIONAL INSTITUTION OF HIGHER EDUCATION</w:t>
      </w:r>
      <w:r>
        <w:rPr>
          <w:rFonts w:ascii="TimesNewRomanPSMT" w:hAnsi="TimesNewRomanPSMT"/>
          <w:sz w:val="28"/>
          <w:szCs w:val="28"/>
        </w:rPr>
        <w:br/>
        <w:t>ITMO UNIVERSITY</w:t>
      </w:r>
    </w:p>
    <w:p w14:paraId="2A9D9330" w14:textId="14EC8F37" w:rsidR="003C0BC9" w:rsidRPr="00BC7051" w:rsidRDefault="003C0BC9"/>
    <w:p w14:paraId="523EDC83" w14:textId="509E7BE2" w:rsidR="00BC7051" w:rsidRPr="00BC7051" w:rsidRDefault="00BC7051"/>
    <w:p w14:paraId="3ED7111B" w14:textId="77777777" w:rsidR="00BC7051" w:rsidRDefault="00BC7051" w:rsidP="00BC7051"/>
    <w:p w14:paraId="3C7A20F7" w14:textId="77777777" w:rsidR="00BC7051" w:rsidRDefault="00BC7051" w:rsidP="00BC7051"/>
    <w:p w14:paraId="296108D7" w14:textId="77777777" w:rsidR="00BC7051" w:rsidRDefault="00BC7051" w:rsidP="00BC7051">
      <w:pPr>
        <w:jc w:val="center"/>
      </w:pPr>
    </w:p>
    <w:p w14:paraId="40A6C7AF" w14:textId="77777777" w:rsidR="00BC7051" w:rsidRDefault="00BC7051" w:rsidP="00BC7051">
      <w:pPr>
        <w:jc w:val="center"/>
      </w:pPr>
    </w:p>
    <w:p w14:paraId="22E6AFB5" w14:textId="77777777" w:rsidR="00BC7051" w:rsidRDefault="00BC7051" w:rsidP="00BC7051">
      <w:pPr>
        <w:jc w:val="center"/>
      </w:pPr>
    </w:p>
    <w:p w14:paraId="2AD84419" w14:textId="77777777" w:rsidR="00BC7051" w:rsidRDefault="00BC7051" w:rsidP="00BC7051">
      <w:pPr>
        <w:jc w:val="center"/>
      </w:pPr>
    </w:p>
    <w:p w14:paraId="6C2B608F" w14:textId="77777777" w:rsidR="00BC7051" w:rsidRDefault="00BC7051" w:rsidP="00BC7051">
      <w:pPr>
        <w:jc w:val="center"/>
      </w:pPr>
    </w:p>
    <w:p w14:paraId="0DF7601C" w14:textId="77777777" w:rsidR="00BC7051" w:rsidRDefault="00BC7051" w:rsidP="00BC7051">
      <w:pPr>
        <w:jc w:val="center"/>
      </w:pPr>
    </w:p>
    <w:p w14:paraId="2EB41CB3" w14:textId="77777777" w:rsidR="00BC7051" w:rsidRDefault="00BC7051" w:rsidP="00BC7051">
      <w:pPr>
        <w:jc w:val="center"/>
      </w:pPr>
    </w:p>
    <w:p w14:paraId="340F25A2" w14:textId="662EDBD3" w:rsidR="00BC7051" w:rsidRPr="00BC7051" w:rsidRDefault="00BC7051" w:rsidP="00BC7051">
      <w:pPr>
        <w:jc w:val="center"/>
      </w:pPr>
      <w:r w:rsidRPr="00BC7051">
        <w:t>Report</w:t>
      </w:r>
    </w:p>
    <w:p w14:paraId="37231663" w14:textId="77777777" w:rsidR="00BC7051" w:rsidRDefault="00BC7051" w:rsidP="00BC7051">
      <w:pPr>
        <w:jc w:val="center"/>
        <w:rPr>
          <w:lang w:val="en-US"/>
        </w:rPr>
      </w:pPr>
      <w:r w:rsidRPr="00BC7051">
        <w:t xml:space="preserve">on practical task No. </w:t>
      </w:r>
      <w:r>
        <w:rPr>
          <w:lang w:val="en-US"/>
        </w:rPr>
        <w:t xml:space="preserve">1 </w:t>
      </w:r>
    </w:p>
    <w:p w14:paraId="6B037553" w14:textId="581EB260" w:rsidR="00BC7051" w:rsidRDefault="00BC7051" w:rsidP="00BC7051">
      <w:pPr>
        <w:jc w:val="center"/>
      </w:pPr>
      <w:r w:rsidRPr="00BC7051">
        <w:t>“Experimental time complexity analysis”</w:t>
      </w:r>
    </w:p>
    <w:p w14:paraId="2CADE19F" w14:textId="25B554F3" w:rsidR="00BC7051" w:rsidRDefault="00BC7051" w:rsidP="00BC7051">
      <w:pPr>
        <w:jc w:val="center"/>
      </w:pPr>
    </w:p>
    <w:p w14:paraId="3888ACFE" w14:textId="6E616762" w:rsidR="00BC7051" w:rsidRDefault="00BC7051" w:rsidP="00BC7051">
      <w:pPr>
        <w:jc w:val="center"/>
      </w:pPr>
    </w:p>
    <w:p w14:paraId="29C81603" w14:textId="7C012ADB" w:rsidR="00BC7051" w:rsidRDefault="00BC7051" w:rsidP="00BC7051">
      <w:pPr>
        <w:jc w:val="center"/>
      </w:pPr>
    </w:p>
    <w:p w14:paraId="53D6157C" w14:textId="57030EB0" w:rsidR="00BC7051" w:rsidRDefault="00BC7051" w:rsidP="00BC7051">
      <w:pPr>
        <w:jc w:val="center"/>
      </w:pPr>
    </w:p>
    <w:p w14:paraId="2B574B35" w14:textId="4EECFEDA" w:rsidR="00BC7051" w:rsidRDefault="00BC7051" w:rsidP="00BC7051">
      <w:pPr>
        <w:jc w:val="center"/>
      </w:pPr>
    </w:p>
    <w:p w14:paraId="5F8F83DC" w14:textId="77777777" w:rsidR="00BC7051" w:rsidRDefault="00BC7051" w:rsidP="00BC7051">
      <w:pPr>
        <w:jc w:val="right"/>
      </w:pPr>
    </w:p>
    <w:p w14:paraId="02E033FF" w14:textId="77777777" w:rsidR="00BC7051" w:rsidRDefault="00BC7051" w:rsidP="00BC7051">
      <w:pPr>
        <w:jc w:val="right"/>
      </w:pPr>
    </w:p>
    <w:p w14:paraId="5DE48F43" w14:textId="77777777" w:rsidR="00BC7051" w:rsidRDefault="00BC7051" w:rsidP="00BC7051">
      <w:pPr>
        <w:jc w:val="right"/>
      </w:pPr>
    </w:p>
    <w:p w14:paraId="028B2BA0" w14:textId="77777777" w:rsidR="00BC7051" w:rsidRDefault="00BC7051" w:rsidP="00BC7051">
      <w:pPr>
        <w:jc w:val="right"/>
      </w:pPr>
    </w:p>
    <w:p w14:paraId="3A9D0CEB" w14:textId="77777777" w:rsidR="00BC7051" w:rsidRDefault="00BC7051" w:rsidP="00BC7051">
      <w:pPr>
        <w:jc w:val="right"/>
      </w:pPr>
    </w:p>
    <w:p w14:paraId="0627E5BA" w14:textId="77777777" w:rsidR="00BC7051" w:rsidRDefault="00BC7051" w:rsidP="00BC7051">
      <w:pPr>
        <w:jc w:val="right"/>
      </w:pPr>
    </w:p>
    <w:p w14:paraId="35AABCC2" w14:textId="234CAEAE" w:rsidR="00BC7051" w:rsidRPr="00BC7051" w:rsidRDefault="00BC7051" w:rsidP="00BC7051">
      <w:pPr>
        <w:spacing w:line="360" w:lineRule="auto"/>
        <w:jc w:val="right"/>
      </w:pPr>
      <w:r w:rsidRPr="00BC7051">
        <w:t>Performed by</w:t>
      </w:r>
    </w:p>
    <w:p w14:paraId="721830E5" w14:textId="77777777" w:rsidR="00BC7051" w:rsidRPr="00BC7051" w:rsidRDefault="00BC7051" w:rsidP="00BC7051">
      <w:pPr>
        <w:spacing w:line="360" w:lineRule="auto"/>
        <w:jc w:val="right"/>
      </w:pPr>
      <w:r w:rsidRPr="00BC7051">
        <w:t>Etietop Abraham</w:t>
      </w:r>
    </w:p>
    <w:p w14:paraId="2518B9E7" w14:textId="77777777" w:rsidR="00BC7051" w:rsidRPr="00BC7051" w:rsidRDefault="00BC7051" w:rsidP="00BC7051">
      <w:pPr>
        <w:spacing w:line="360" w:lineRule="auto"/>
        <w:jc w:val="right"/>
      </w:pPr>
      <w:r w:rsidRPr="00BC7051">
        <w:t>Academic Group J4134c</w:t>
      </w:r>
    </w:p>
    <w:p w14:paraId="40A09E5F" w14:textId="77777777" w:rsidR="00BC7051" w:rsidRPr="00BC7051" w:rsidRDefault="00BC7051" w:rsidP="00BC7051">
      <w:pPr>
        <w:spacing w:line="360" w:lineRule="auto"/>
        <w:jc w:val="right"/>
      </w:pPr>
      <w:r w:rsidRPr="00BC7051">
        <w:t>Accepted by</w:t>
      </w:r>
    </w:p>
    <w:p w14:paraId="74F9DFC9" w14:textId="6CE878FA" w:rsidR="00BC7051" w:rsidRDefault="00BC7051" w:rsidP="00BC7051">
      <w:pPr>
        <w:spacing w:line="360" w:lineRule="auto"/>
        <w:jc w:val="right"/>
      </w:pPr>
      <w:r w:rsidRPr="00BC7051">
        <w:t>Dr. Petr Chunaev</w:t>
      </w:r>
    </w:p>
    <w:p w14:paraId="13C22FBB" w14:textId="2D760030" w:rsidR="00BC7051" w:rsidRDefault="00BC7051" w:rsidP="00BC7051">
      <w:pPr>
        <w:jc w:val="right"/>
      </w:pPr>
    </w:p>
    <w:p w14:paraId="22F20489" w14:textId="39A4C01B" w:rsidR="00BC7051" w:rsidRDefault="00BC7051" w:rsidP="00BC7051">
      <w:pPr>
        <w:jc w:val="right"/>
      </w:pPr>
    </w:p>
    <w:p w14:paraId="006A9877" w14:textId="1467B9BE" w:rsidR="00BC7051" w:rsidRDefault="00BC7051" w:rsidP="00BC7051">
      <w:pPr>
        <w:jc w:val="right"/>
      </w:pPr>
    </w:p>
    <w:p w14:paraId="6A4D5D74" w14:textId="35070FA8" w:rsidR="00BC7051" w:rsidRDefault="00BC7051" w:rsidP="00BC7051">
      <w:pPr>
        <w:jc w:val="right"/>
      </w:pPr>
    </w:p>
    <w:p w14:paraId="6AF08063" w14:textId="277A466F" w:rsidR="00BC7051" w:rsidRDefault="00BC7051" w:rsidP="00BC7051">
      <w:pPr>
        <w:jc w:val="right"/>
      </w:pPr>
    </w:p>
    <w:p w14:paraId="18ECDC87" w14:textId="51D4F677" w:rsidR="00BC7051" w:rsidRDefault="00BC7051" w:rsidP="00BC7051">
      <w:pPr>
        <w:jc w:val="right"/>
      </w:pPr>
    </w:p>
    <w:p w14:paraId="720021BF" w14:textId="0A1B9985" w:rsidR="00BC7051" w:rsidRDefault="00BC7051" w:rsidP="00BC7051">
      <w:pPr>
        <w:jc w:val="center"/>
      </w:pPr>
    </w:p>
    <w:p w14:paraId="6C8B9D6A" w14:textId="77777777" w:rsidR="00BC7051" w:rsidRDefault="00BC7051" w:rsidP="00BC7051">
      <w:pPr>
        <w:jc w:val="center"/>
      </w:pPr>
    </w:p>
    <w:p w14:paraId="5F4EB7E7" w14:textId="77777777" w:rsidR="00BC7051" w:rsidRDefault="00BC7051" w:rsidP="00BC7051">
      <w:pPr>
        <w:jc w:val="center"/>
      </w:pPr>
    </w:p>
    <w:p w14:paraId="3A6DC85F" w14:textId="0FC23117" w:rsidR="00BC7051" w:rsidRPr="00BC7051" w:rsidRDefault="00BC7051" w:rsidP="00171A28">
      <w:pPr>
        <w:jc w:val="center"/>
      </w:pPr>
      <w:r w:rsidRPr="00BC7051">
        <w:t>St. Petersburg</w:t>
      </w:r>
    </w:p>
    <w:p w14:paraId="5FDD43FA" w14:textId="20CEF6D5" w:rsidR="00BC7051" w:rsidRDefault="00BC7051" w:rsidP="00BC7051">
      <w:pPr>
        <w:jc w:val="center"/>
      </w:pPr>
      <w:r w:rsidRPr="00BC7051">
        <w:t>2021</w:t>
      </w:r>
    </w:p>
    <w:p w14:paraId="3493516F" w14:textId="3794763D" w:rsidR="007042CF" w:rsidRPr="007042CF" w:rsidRDefault="007042CF" w:rsidP="007042CF">
      <w:pPr>
        <w:rPr>
          <w:b/>
          <w:bCs/>
          <w:lang w:val="en-US"/>
        </w:rPr>
      </w:pPr>
      <w:r w:rsidRPr="007042CF">
        <w:rPr>
          <w:b/>
          <w:bCs/>
          <w:lang w:val="en-US"/>
        </w:rPr>
        <w:lastRenderedPageBreak/>
        <w:t>Goal</w:t>
      </w:r>
    </w:p>
    <w:p w14:paraId="4DF3AA14" w14:textId="77777777" w:rsidR="007042CF" w:rsidRDefault="007042CF" w:rsidP="007042CF">
      <w:pPr>
        <w:rPr>
          <w:lang w:val="en-US"/>
        </w:rPr>
      </w:pPr>
    </w:p>
    <w:p w14:paraId="2CF89E94" w14:textId="0D5B3A32" w:rsidR="00BC7051" w:rsidRDefault="0094104A" w:rsidP="007042CF">
      <w:pPr>
        <w:rPr>
          <w:lang w:val="en-US"/>
        </w:rPr>
      </w:pPr>
      <w:r>
        <w:rPr>
          <w:lang w:val="en-US"/>
        </w:rPr>
        <w:t>Observe and</w:t>
      </w:r>
      <w:r w:rsidR="007042CF">
        <w:rPr>
          <w:lang w:val="en-US"/>
        </w:rPr>
        <w:t xml:space="preserve"> study </w:t>
      </w:r>
      <w:r>
        <w:rPr>
          <w:lang w:val="en-US"/>
        </w:rPr>
        <w:t>t</w:t>
      </w:r>
      <w:r w:rsidR="007042CF">
        <w:rPr>
          <w:lang w:val="en-US"/>
        </w:rPr>
        <w:t xml:space="preserve">he running times of executing different algorithms on randomly varying </w:t>
      </w:r>
      <w:r>
        <w:rPr>
          <w:lang w:val="en-US"/>
        </w:rPr>
        <w:t>datasets</w:t>
      </w:r>
      <w:r w:rsidR="007042CF">
        <w:rPr>
          <w:lang w:val="en-US"/>
        </w:rPr>
        <w:t xml:space="preserve"> of </w:t>
      </w:r>
      <w:r>
        <w:rPr>
          <w:lang w:val="en-US"/>
        </w:rPr>
        <w:t>non-negative integers</w:t>
      </w:r>
      <w:r w:rsidR="00991D9A">
        <w:rPr>
          <w:lang w:val="en-US"/>
        </w:rPr>
        <w:t>.</w:t>
      </w:r>
    </w:p>
    <w:p w14:paraId="7B815F4B" w14:textId="2D31BD4E" w:rsidR="007042CF" w:rsidRDefault="007042CF" w:rsidP="007042CF">
      <w:pPr>
        <w:rPr>
          <w:lang w:val="en-US"/>
        </w:rPr>
      </w:pPr>
    </w:p>
    <w:p w14:paraId="5FAD1865" w14:textId="7ABE63A7" w:rsidR="007042CF" w:rsidRPr="007D2C47" w:rsidRDefault="00240AFC" w:rsidP="007042CF">
      <w:pPr>
        <w:rPr>
          <w:b/>
          <w:bCs/>
          <w:lang w:val="en-US"/>
        </w:rPr>
      </w:pPr>
      <w:r>
        <w:rPr>
          <w:b/>
          <w:bCs/>
          <w:lang w:val="en-US"/>
        </w:rPr>
        <w:t>Problem Formulation</w:t>
      </w:r>
    </w:p>
    <w:p w14:paraId="2A9CE236" w14:textId="77777777" w:rsidR="00240AFC" w:rsidRPr="007D2C47" w:rsidRDefault="00240AFC" w:rsidP="00240AFC">
      <w:pPr>
        <w:pStyle w:val="NormalWeb"/>
        <w:rPr>
          <w:b/>
          <w:bCs/>
        </w:rPr>
      </w:pPr>
      <w:r w:rsidRPr="007D2C47">
        <w:rPr>
          <w:rFonts w:ascii="TimesNewRomanPS" w:hAnsi="TimesNewRomanPS"/>
          <w:b/>
          <w:bCs/>
          <w:i/>
          <w:iCs/>
          <w:sz w:val="28"/>
          <w:szCs w:val="28"/>
        </w:rPr>
        <w:t xml:space="preserve">I. Generate an n-dimensional random vector </w:t>
      </w:r>
      <w:r w:rsidRPr="007D2C47">
        <w:rPr>
          <w:rFonts w:ascii="Cambria Math" w:hAnsi="Cambria Math" w:cs="Cambria Math"/>
          <w:b/>
          <w:bCs/>
          <w:sz w:val="28"/>
          <w:szCs w:val="28"/>
        </w:rPr>
        <w:t>𝒗</w:t>
      </w:r>
      <w:r w:rsidRPr="007D2C47">
        <w:rPr>
          <w:rFonts w:ascii="CambriaMath" w:hAnsi="CambriaMath"/>
          <w:b/>
          <w:bCs/>
          <w:sz w:val="28"/>
          <w:szCs w:val="28"/>
        </w:rPr>
        <w:t xml:space="preserve"> = [</w:t>
      </w:r>
      <w:r w:rsidRPr="007D2C47">
        <w:rPr>
          <w:rFonts w:ascii="Cambria Math" w:hAnsi="Cambria Math" w:cs="Cambria Math"/>
          <w:b/>
          <w:bCs/>
          <w:sz w:val="28"/>
          <w:szCs w:val="28"/>
        </w:rPr>
        <w:t>𝑣</w:t>
      </w:r>
      <w:r w:rsidRPr="007D2C47">
        <w:rPr>
          <w:rFonts w:ascii="CambriaMath" w:hAnsi="CambriaMath"/>
          <w:b/>
          <w:bCs/>
          <w:position w:val="-6"/>
          <w:sz w:val="20"/>
          <w:szCs w:val="20"/>
        </w:rPr>
        <w:t>%</w:t>
      </w:r>
      <w:r w:rsidRPr="007D2C47">
        <w:rPr>
          <w:rFonts w:ascii="CambriaMath" w:hAnsi="CambriaMath"/>
          <w:b/>
          <w:bCs/>
          <w:sz w:val="28"/>
          <w:szCs w:val="28"/>
        </w:rPr>
        <w:t xml:space="preserve">, </w:t>
      </w:r>
      <w:r w:rsidRPr="007D2C47">
        <w:rPr>
          <w:rFonts w:ascii="Cambria Math" w:hAnsi="Cambria Math" w:cs="Cambria Math"/>
          <w:b/>
          <w:bCs/>
          <w:sz w:val="28"/>
          <w:szCs w:val="28"/>
        </w:rPr>
        <w:t>𝑣</w:t>
      </w:r>
      <w:r w:rsidRPr="007D2C47">
        <w:rPr>
          <w:rFonts w:ascii="CambriaMath" w:hAnsi="CambriaMath"/>
          <w:b/>
          <w:bCs/>
          <w:position w:val="-6"/>
          <w:sz w:val="20"/>
          <w:szCs w:val="20"/>
        </w:rPr>
        <w:t>'</w:t>
      </w:r>
      <w:r w:rsidRPr="007D2C47">
        <w:rPr>
          <w:rFonts w:ascii="CambriaMath" w:hAnsi="CambriaMath"/>
          <w:b/>
          <w:bCs/>
          <w:sz w:val="28"/>
          <w:szCs w:val="28"/>
        </w:rPr>
        <w:t xml:space="preserve">, ... , </w:t>
      </w:r>
      <w:r w:rsidRPr="007D2C47">
        <w:rPr>
          <w:rFonts w:ascii="Cambria Math" w:hAnsi="Cambria Math" w:cs="Cambria Math"/>
          <w:b/>
          <w:bCs/>
          <w:sz w:val="28"/>
          <w:szCs w:val="28"/>
        </w:rPr>
        <w:t>𝑣</w:t>
      </w:r>
      <w:r w:rsidRPr="007D2C47">
        <w:rPr>
          <w:rFonts w:ascii="CambriaMath" w:hAnsi="CambriaMath"/>
          <w:b/>
          <w:bCs/>
          <w:position w:val="-6"/>
          <w:sz w:val="20"/>
          <w:szCs w:val="20"/>
        </w:rPr>
        <w:t>)</w:t>
      </w:r>
      <w:r w:rsidRPr="007D2C47">
        <w:rPr>
          <w:rFonts w:ascii="CambriaMath" w:hAnsi="CambriaMath"/>
          <w:b/>
          <w:bCs/>
          <w:sz w:val="28"/>
          <w:szCs w:val="28"/>
        </w:rPr>
        <w:t xml:space="preserve">] </w:t>
      </w:r>
      <w:r w:rsidRPr="007D2C47">
        <w:rPr>
          <w:rFonts w:ascii="TimesNewRomanPS" w:hAnsi="TimesNewRomanPS"/>
          <w:b/>
          <w:bCs/>
          <w:i/>
          <w:iCs/>
          <w:sz w:val="28"/>
          <w:szCs w:val="28"/>
        </w:rPr>
        <w:t xml:space="preserve">with non-negative elements. For </w:t>
      </w:r>
      <w:r w:rsidRPr="007D2C47">
        <w:rPr>
          <w:rFonts w:ascii="Cambria Math" w:hAnsi="Cambria Math" w:cs="Cambria Math"/>
          <w:b/>
          <w:bCs/>
          <w:sz w:val="28"/>
          <w:szCs w:val="28"/>
        </w:rPr>
        <w:t>𝒗</w:t>
      </w:r>
      <w:r w:rsidRPr="007D2C47">
        <w:rPr>
          <w:rFonts w:ascii="TimesNewRomanPS" w:hAnsi="TimesNewRomanPS"/>
          <w:b/>
          <w:bCs/>
          <w:i/>
          <w:iCs/>
          <w:sz w:val="28"/>
          <w:szCs w:val="28"/>
        </w:rPr>
        <w:t xml:space="preserve">, implement the following calculations and algorithms: </w:t>
      </w:r>
    </w:p>
    <w:p w14:paraId="76D37E30" w14:textId="0219FA36" w:rsidR="00240AFC" w:rsidRDefault="00240AFC" w:rsidP="004B7C38">
      <w:pPr>
        <w:rPr>
          <w:i/>
          <w:iCs/>
          <w:lang w:val="en-US"/>
        </w:rPr>
      </w:pPr>
      <w:r>
        <w:rPr>
          <w:i/>
          <w:iCs/>
          <w:lang w:val="en-US"/>
        </w:rPr>
        <w:t>Random vector of size N. V = [v</w:t>
      </w:r>
      <w:proofErr w:type="gramStart"/>
      <w:r>
        <w:rPr>
          <w:i/>
          <w:iCs/>
          <w:lang w:val="en-US"/>
        </w:rPr>
        <w:t>1,v</w:t>
      </w:r>
      <w:proofErr w:type="gramEnd"/>
      <w:r>
        <w:rPr>
          <w:i/>
          <w:iCs/>
          <w:lang w:val="en-US"/>
        </w:rPr>
        <w:t xml:space="preserve">2, … </w:t>
      </w:r>
      <w:proofErr w:type="spellStart"/>
      <w:r>
        <w:rPr>
          <w:i/>
          <w:iCs/>
          <w:lang w:val="en-US"/>
        </w:rPr>
        <w:t>vn</w:t>
      </w:r>
      <w:proofErr w:type="spellEnd"/>
      <w:r>
        <w:rPr>
          <w:i/>
          <w:iCs/>
          <w:lang w:val="en-US"/>
        </w:rPr>
        <w:t>]</w:t>
      </w:r>
    </w:p>
    <w:p w14:paraId="2011F585" w14:textId="221766E7" w:rsidR="004B7C38" w:rsidRDefault="0094104A" w:rsidP="004B7C38">
      <w:pPr>
        <w:rPr>
          <w:i/>
          <w:iCs/>
          <w:lang w:val="en-US"/>
        </w:rPr>
      </w:pPr>
      <w:r>
        <w:rPr>
          <w:i/>
          <w:iCs/>
          <w:lang w:val="en-US"/>
        </w:rPr>
        <w:t>N = 2000</w:t>
      </w:r>
    </w:p>
    <w:p w14:paraId="7C4DA042" w14:textId="2E3155FB" w:rsidR="0094104A" w:rsidRDefault="0094104A" w:rsidP="004B7C38">
      <w:pPr>
        <w:rPr>
          <w:i/>
          <w:iCs/>
          <w:lang w:val="en-US"/>
        </w:rPr>
      </w:pPr>
      <w:r>
        <w:rPr>
          <w:i/>
          <w:iCs/>
          <w:lang w:val="en-US"/>
        </w:rPr>
        <w:t>Runtime = 0.0</w:t>
      </w:r>
    </w:p>
    <w:p w14:paraId="30A8D2D1" w14:textId="65EF0880" w:rsidR="0094104A" w:rsidRDefault="0094104A" w:rsidP="004B7C38">
      <w:pPr>
        <w:rPr>
          <w:i/>
          <w:iCs/>
          <w:lang w:val="en-US"/>
        </w:rPr>
      </w:pPr>
      <w:r>
        <w:rPr>
          <w:i/>
          <w:iCs/>
          <w:lang w:val="en-US"/>
        </w:rPr>
        <w:t>Time Complexity = Worst-case in Big O Notation</w:t>
      </w:r>
    </w:p>
    <w:p w14:paraId="0F008870" w14:textId="66BB0031" w:rsidR="0094104A" w:rsidRDefault="0094104A" w:rsidP="004B7C38">
      <w:pPr>
        <w:rPr>
          <w:i/>
          <w:iCs/>
          <w:lang w:val="en-US"/>
        </w:rPr>
      </w:pPr>
    </w:p>
    <w:p w14:paraId="2F03541C" w14:textId="08E9F352" w:rsidR="0094104A" w:rsidRPr="006D0F21" w:rsidRDefault="009A20A9" w:rsidP="004B7C38">
      <w:pPr>
        <w:rPr>
          <w:i/>
          <w:iCs/>
          <w:u w:val="single"/>
          <w:lang w:val="en-US"/>
        </w:rPr>
      </w:pPr>
      <w:r>
        <w:rPr>
          <w:i/>
          <w:iCs/>
          <w:u w:val="single"/>
          <w:lang w:val="en-US"/>
        </w:rPr>
        <w:t xml:space="preserve">1. </w:t>
      </w:r>
      <w:r w:rsidR="006D0F21" w:rsidRPr="006D0F21">
        <w:rPr>
          <w:i/>
          <w:iCs/>
          <w:u w:val="single"/>
          <w:lang w:val="en-US"/>
        </w:rPr>
        <w:t>F(v) = A Constant Function</w:t>
      </w:r>
    </w:p>
    <w:p w14:paraId="522A0473" w14:textId="30F98D24" w:rsidR="006D0F21" w:rsidRDefault="006D0F21" w:rsidP="004B7C38">
      <w:pPr>
        <w:rPr>
          <w:i/>
          <w:iCs/>
          <w:lang w:val="en-US"/>
        </w:rPr>
      </w:pPr>
    </w:p>
    <w:p w14:paraId="5D553C2D" w14:textId="2114463B" w:rsidR="006D0F21" w:rsidRDefault="00240AFC" w:rsidP="004B7C38">
      <w:pPr>
        <w:rPr>
          <w:i/>
          <w:iCs/>
          <w:lang w:val="en-US"/>
        </w:rPr>
      </w:pPr>
      <w:r>
        <w:rPr>
          <w:i/>
          <w:iCs/>
          <w:lang w:val="en-US"/>
        </w:rPr>
        <w:t xml:space="preserve">// </w:t>
      </w:r>
      <w:r w:rsidR="00491551">
        <w:rPr>
          <w:i/>
          <w:iCs/>
          <w:lang w:val="en-US"/>
        </w:rPr>
        <w:t xml:space="preserve">Constant Function </w:t>
      </w:r>
      <w:r w:rsidR="006D0F21">
        <w:rPr>
          <w:i/>
          <w:iCs/>
          <w:lang w:val="en-US"/>
        </w:rPr>
        <w:t xml:space="preserve">that adds </w:t>
      </w:r>
      <w:r w:rsidR="00C51F1C">
        <w:rPr>
          <w:i/>
          <w:iCs/>
          <w:lang w:val="en-US"/>
        </w:rPr>
        <w:t>two integers</w:t>
      </w:r>
    </w:p>
    <w:p w14:paraId="42E389EC" w14:textId="7F790204" w:rsidR="006D0F21" w:rsidRPr="005F7CD3" w:rsidRDefault="006D0F21" w:rsidP="005F7CD3">
      <w:pPr>
        <w:pStyle w:val="ListParagraph"/>
        <w:numPr>
          <w:ilvl w:val="0"/>
          <w:numId w:val="21"/>
        </w:numPr>
        <w:rPr>
          <w:i/>
          <w:iCs/>
          <w:lang w:val="en-US"/>
        </w:rPr>
      </w:pPr>
      <w:r w:rsidRPr="005F7CD3">
        <w:rPr>
          <w:i/>
          <w:iCs/>
          <w:lang w:val="en-US"/>
        </w:rPr>
        <w:t>Input = integer a</w:t>
      </w:r>
      <w:r w:rsidR="00C51F1C">
        <w:rPr>
          <w:i/>
          <w:iCs/>
          <w:lang w:val="en-US"/>
        </w:rPr>
        <w:t>, b</w:t>
      </w:r>
    </w:p>
    <w:p w14:paraId="3C62B3EA" w14:textId="59FD04C3" w:rsidR="006D0F21" w:rsidRPr="005F7CD3" w:rsidRDefault="006D0F21" w:rsidP="005F7CD3">
      <w:pPr>
        <w:pStyle w:val="ListParagraph"/>
        <w:numPr>
          <w:ilvl w:val="0"/>
          <w:numId w:val="21"/>
        </w:numPr>
        <w:rPr>
          <w:i/>
          <w:iCs/>
          <w:lang w:val="en-US"/>
        </w:rPr>
      </w:pPr>
      <w:r w:rsidRPr="005F7CD3">
        <w:rPr>
          <w:i/>
          <w:iCs/>
          <w:lang w:val="en-US"/>
        </w:rPr>
        <w:t>Start = start time</w:t>
      </w:r>
    </w:p>
    <w:p w14:paraId="4339A234" w14:textId="3E6B2E18" w:rsidR="006D0F21" w:rsidRPr="005F7CD3" w:rsidRDefault="006D0F21" w:rsidP="005F7CD3">
      <w:pPr>
        <w:pStyle w:val="ListParagraph"/>
        <w:numPr>
          <w:ilvl w:val="0"/>
          <w:numId w:val="21"/>
        </w:numPr>
        <w:rPr>
          <w:i/>
          <w:iCs/>
          <w:lang w:val="en-US"/>
        </w:rPr>
      </w:pPr>
      <w:r w:rsidRPr="005F7CD3">
        <w:rPr>
          <w:i/>
          <w:iCs/>
          <w:lang w:val="en-US"/>
        </w:rPr>
        <w:t xml:space="preserve">Output = a + </w:t>
      </w:r>
      <w:r w:rsidR="00C51F1C">
        <w:rPr>
          <w:i/>
          <w:iCs/>
          <w:lang w:val="en-US"/>
        </w:rPr>
        <w:t>b</w:t>
      </w:r>
    </w:p>
    <w:p w14:paraId="2BAE453B" w14:textId="7D031756" w:rsidR="006D0F21" w:rsidRPr="005F7CD3" w:rsidRDefault="006D0F21" w:rsidP="005F7CD3">
      <w:pPr>
        <w:pStyle w:val="ListParagraph"/>
        <w:numPr>
          <w:ilvl w:val="0"/>
          <w:numId w:val="21"/>
        </w:numPr>
        <w:rPr>
          <w:i/>
          <w:iCs/>
          <w:lang w:val="en-US"/>
        </w:rPr>
      </w:pPr>
      <w:r w:rsidRPr="005F7CD3">
        <w:rPr>
          <w:i/>
          <w:iCs/>
          <w:lang w:val="en-US"/>
        </w:rPr>
        <w:t>Stop = end time</w:t>
      </w:r>
    </w:p>
    <w:p w14:paraId="7AA3347A" w14:textId="5F8906BF" w:rsidR="00491551" w:rsidRPr="005F7CD3" w:rsidRDefault="00491551" w:rsidP="005F7CD3">
      <w:pPr>
        <w:pStyle w:val="ListParagraph"/>
        <w:numPr>
          <w:ilvl w:val="0"/>
          <w:numId w:val="21"/>
        </w:numPr>
        <w:rPr>
          <w:i/>
          <w:iCs/>
          <w:lang w:val="en-US"/>
        </w:rPr>
      </w:pPr>
      <w:r w:rsidRPr="005F7CD3">
        <w:rPr>
          <w:i/>
          <w:iCs/>
          <w:lang w:val="en-US"/>
        </w:rPr>
        <w:t>Runtime = Stop - Start</w:t>
      </w:r>
    </w:p>
    <w:p w14:paraId="3D7F32A2" w14:textId="71B68272" w:rsidR="006D0F21" w:rsidRPr="005F7CD3" w:rsidRDefault="006D0F21" w:rsidP="005F7CD3">
      <w:pPr>
        <w:pStyle w:val="ListParagraph"/>
        <w:numPr>
          <w:ilvl w:val="0"/>
          <w:numId w:val="21"/>
        </w:numPr>
        <w:rPr>
          <w:i/>
          <w:iCs/>
          <w:lang w:val="en-US"/>
        </w:rPr>
      </w:pPr>
      <w:r w:rsidRPr="005F7CD3">
        <w:rPr>
          <w:i/>
          <w:iCs/>
          <w:lang w:val="en-US"/>
        </w:rPr>
        <w:t>Return Output, Runtime</w:t>
      </w:r>
    </w:p>
    <w:p w14:paraId="5898A419" w14:textId="14359AED" w:rsidR="006D0F21" w:rsidRDefault="006D0F21" w:rsidP="004B7C38">
      <w:pPr>
        <w:rPr>
          <w:i/>
          <w:iCs/>
          <w:lang w:val="en-US"/>
        </w:rPr>
      </w:pPr>
    </w:p>
    <w:p w14:paraId="7A9E7DD0" w14:textId="583408D5" w:rsidR="009A20A9" w:rsidRPr="006D0F21" w:rsidRDefault="009A20A9" w:rsidP="009A20A9">
      <w:pPr>
        <w:rPr>
          <w:i/>
          <w:iCs/>
          <w:u w:val="single"/>
          <w:lang w:val="en-US"/>
        </w:rPr>
      </w:pPr>
      <w:r>
        <w:rPr>
          <w:i/>
          <w:iCs/>
          <w:u w:val="single"/>
          <w:lang w:val="en-US"/>
        </w:rPr>
        <w:t xml:space="preserve">2. </w:t>
      </w:r>
      <w:r w:rsidRPr="006D0F21">
        <w:rPr>
          <w:i/>
          <w:iCs/>
          <w:u w:val="single"/>
          <w:lang w:val="en-US"/>
        </w:rPr>
        <w:t xml:space="preserve">F(v) = </w:t>
      </w:r>
      <w:r>
        <w:rPr>
          <w:i/>
          <w:iCs/>
          <w:u w:val="single"/>
          <w:lang w:val="en-US"/>
        </w:rPr>
        <w:t>Sum of elements</w:t>
      </w:r>
      <w:r w:rsidR="005F7CD3">
        <w:rPr>
          <w:i/>
          <w:iCs/>
          <w:u w:val="single"/>
          <w:lang w:val="en-US"/>
        </w:rPr>
        <w:t xml:space="preserve"> in V</w:t>
      </w:r>
    </w:p>
    <w:p w14:paraId="4706C5EA" w14:textId="77777777" w:rsidR="005F7CD3" w:rsidRDefault="005F7CD3" w:rsidP="004B7C38">
      <w:pPr>
        <w:rPr>
          <w:i/>
          <w:iCs/>
          <w:lang w:val="en-US"/>
        </w:rPr>
      </w:pPr>
    </w:p>
    <w:p w14:paraId="678529B9" w14:textId="657C2B8B" w:rsidR="009A20A9" w:rsidRDefault="00240AFC" w:rsidP="004B7C38">
      <w:pPr>
        <w:rPr>
          <w:i/>
          <w:iCs/>
          <w:lang w:val="en-US"/>
        </w:rPr>
      </w:pPr>
      <w:r>
        <w:rPr>
          <w:i/>
          <w:iCs/>
          <w:lang w:val="en-US"/>
        </w:rPr>
        <w:t xml:space="preserve">// </w:t>
      </w:r>
      <w:r w:rsidR="005F7CD3">
        <w:rPr>
          <w:i/>
          <w:iCs/>
          <w:lang w:val="en-US"/>
        </w:rPr>
        <w:t>This function takes a list and returns the sum of all elements</w:t>
      </w:r>
    </w:p>
    <w:p w14:paraId="5927141F" w14:textId="26E946A2" w:rsidR="005F7CD3" w:rsidRDefault="005F7CD3" w:rsidP="00D860EB">
      <w:pPr>
        <w:pStyle w:val="ListParagraph"/>
        <w:numPr>
          <w:ilvl w:val="0"/>
          <w:numId w:val="23"/>
        </w:numPr>
        <w:rPr>
          <w:i/>
          <w:iCs/>
          <w:lang w:val="en-US"/>
        </w:rPr>
      </w:pPr>
      <w:r w:rsidRPr="005F7CD3">
        <w:rPr>
          <w:i/>
          <w:iCs/>
          <w:lang w:val="en-US"/>
        </w:rPr>
        <w:t>Input = List of random vectors</w:t>
      </w:r>
    </w:p>
    <w:p w14:paraId="5E477656" w14:textId="1170F8EC" w:rsidR="00240AFC" w:rsidRPr="005F7CD3" w:rsidRDefault="00240AFC" w:rsidP="00D860EB">
      <w:pPr>
        <w:pStyle w:val="ListParagraph"/>
        <w:numPr>
          <w:ilvl w:val="0"/>
          <w:numId w:val="23"/>
        </w:numPr>
        <w:rPr>
          <w:i/>
          <w:iCs/>
          <w:lang w:val="en-US"/>
        </w:rPr>
      </w:pPr>
      <w:r>
        <w:rPr>
          <w:i/>
          <w:iCs/>
          <w:lang w:val="en-US"/>
        </w:rPr>
        <w:t>Sum = 0</w:t>
      </w:r>
    </w:p>
    <w:p w14:paraId="2818A1B9" w14:textId="57BC54DF" w:rsidR="005F7CD3" w:rsidRPr="005F7CD3" w:rsidRDefault="005F7CD3" w:rsidP="00D860EB">
      <w:pPr>
        <w:pStyle w:val="ListParagraph"/>
        <w:numPr>
          <w:ilvl w:val="0"/>
          <w:numId w:val="23"/>
        </w:numPr>
        <w:rPr>
          <w:i/>
          <w:iCs/>
          <w:lang w:val="en-US"/>
        </w:rPr>
      </w:pPr>
      <w:r w:rsidRPr="005F7CD3">
        <w:rPr>
          <w:i/>
          <w:iCs/>
          <w:lang w:val="en-US"/>
        </w:rPr>
        <w:t>Start = start time</w:t>
      </w:r>
    </w:p>
    <w:p w14:paraId="6F10DDE7" w14:textId="53ABBA1B" w:rsidR="005F7CD3" w:rsidRPr="005F7CD3" w:rsidRDefault="005F7CD3" w:rsidP="00D860EB">
      <w:pPr>
        <w:pStyle w:val="ListParagraph"/>
        <w:numPr>
          <w:ilvl w:val="0"/>
          <w:numId w:val="23"/>
        </w:numPr>
        <w:rPr>
          <w:i/>
          <w:iCs/>
          <w:lang w:val="en-US"/>
        </w:rPr>
      </w:pPr>
      <w:r w:rsidRPr="005F7CD3">
        <w:rPr>
          <w:i/>
          <w:iCs/>
          <w:lang w:val="en-US"/>
        </w:rPr>
        <w:t>For counter in List Size</w:t>
      </w:r>
    </w:p>
    <w:p w14:paraId="7E0F7313" w14:textId="366136A1" w:rsidR="005F7CD3" w:rsidRPr="00D860EB" w:rsidRDefault="005F7CD3" w:rsidP="00D860EB">
      <w:pPr>
        <w:pStyle w:val="ListParagraph"/>
        <w:numPr>
          <w:ilvl w:val="2"/>
          <w:numId w:val="23"/>
        </w:numPr>
        <w:rPr>
          <w:i/>
          <w:iCs/>
          <w:lang w:val="en-US"/>
        </w:rPr>
      </w:pPr>
      <w:r w:rsidRPr="00D860EB">
        <w:rPr>
          <w:i/>
          <w:iCs/>
          <w:lang w:val="en-US"/>
        </w:rPr>
        <w:t>Sum = sum + List[counter]</w:t>
      </w:r>
    </w:p>
    <w:p w14:paraId="48932788" w14:textId="0BD6DEA7" w:rsidR="005F7CD3" w:rsidRPr="005F7CD3" w:rsidRDefault="005F7CD3" w:rsidP="00D860EB">
      <w:pPr>
        <w:pStyle w:val="ListParagraph"/>
        <w:numPr>
          <w:ilvl w:val="0"/>
          <w:numId w:val="23"/>
        </w:numPr>
        <w:rPr>
          <w:i/>
          <w:iCs/>
          <w:lang w:val="en-US"/>
        </w:rPr>
      </w:pPr>
      <w:r w:rsidRPr="005F7CD3">
        <w:rPr>
          <w:i/>
          <w:iCs/>
          <w:lang w:val="en-US"/>
        </w:rPr>
        <w:t>Stop = stop time</w:t>
      </w:r>
    </w:p>
    <w:p w14:paraId="4D2868E9" w14:textId="7B831977" w:rsidR="005F7CD3" w:rsidRPr="005F7CD3" w:rsidRDefault="005F7CD3" w:rsidP="00D860EB">
      <w:pPr>
        <w:pStyle w:val="ListParagraph"/>
        <w:numPr>
          <w:ilvl w:val="0"/>
          <w:numId w:val="23"/>
        </w:numPr>
        <w:rPr>
          <w:i/>
          <w:iCs/>
          <w:lang w:val="en-US"/>
        </w:rPr>
      </w:pPr>
      <w:r w:rsidRPr="005F7CD3">
        <w:rPr>
          <w:i/>
          <w:iCs/>
          <w:lang w:val="en-US"/>
        </w:rPr>
        <w:t>Runtime = Stop - Start</w:t>
      </w:r>
    </w:p>
    <w:p w14:paraId="50537793" w14:textId="658EA54F" w:rsidR="005F7CD3" w:rsidRPr="005F7CD3" w:rsidRDefault="005F7CD3" w:rsidP="00D860EB">
      <w:pPr>
        <w:pStyle w:val="ListParagraph"/>
        <w:numPr>
          <w:ilvl w:val="0"/>
          <w:numId w:val="23"/>
        </w:numPr>
        <w:rPr>
          <w:i/>
          <w:iCs/>
          <w:lang w:val="en-US"/>
        </w:rPr>
      </w:pPr>
      <w:r w:rsidRPr="005F7CD3">
        <w:rPr>
          <w:i/>
          <w:iCs/>
          <w:lang w:val="en-US"/>
        </w:rPr>
        <w:t>Return Sum, Runtime</w:t>
      </w:r>
    </w:p>
    <w:p w14:paraId="5FD99042" w14:textId="38802F62" w:rsidR="009A20A9" w:rsidRDefault="009A20A9" w:rsidP="004B7C38">
      <w:pPr>
        <w:rPr>
          <w:i/>
          <w:iCs/>
          <w:lang w:val="en-US"/>
        </w:rPr>
      </w:pPr>
    </w:p>
    <w:p w14:paraId="25D020D4" w14:textId="43A150EA" w:rsidR="005F7CD3" w:rsidRPr="006D0F21" w:rsidRDefault="00240AFC" w:rsidP="005F7CD3">
      <w:pPr>
        <w:rPr>
          <w:i/>
          <w:iCs/>
          <w:u w:val="single"/>
          <w:lang w:val="en-US"/>
        </w:rPr>
      </w:pPr>
      <w:r>
        <w:rPr>
          <w:i/>
          <w:iCs/>
          <w:u w:val="single"/>
          <w:lang w:val="en-US"/>
        </w:rPr>
        <w:t>3</w:t>
      </w:r>
      <w:r w:rsidR="005F7CD3">
        <w:rPr>
          <w:i/>
          <w:iCs/>
          <w:u w:val="single"/>
          <w:lang w:val="en-US"/>
        </w:rPr>
        <w:t xml:space="preserve">. </w:t>
      </w:r>
      <w:r w:rsidR="005F7CD3" w:rsidRPr="006D0F21">
        <w:rPr>
          <w:i/>
          <w:iCs/>
          <w:u w:val="single"/>
          <w:lang w:val="en-US"/>
        </w:rPr>
        <w:t xml:space="preserve">F(v) = </w:t>
      </w:r>
      <w:r w:rsidR="005F7CD3">
        <w:rPr>
          <w:i/>
          <w:iCs/>
          <w:u w:val="single"/>
          <w:lang w:val="en-US"/>
        </w:rPr>
        <w:t>Product</w:t>
      </w:r>
      <w:r w:rsidR="005F7CD3">
        <w:rPr>
          <w:i/>
          <w:iCs/>
          <w:u w:val="single"/>
          <w:lang w:val="en-US"/>
        </w:rPr>
        <w:t xml:space="preserve"> of elements in V</w:t>
      </w:r>
    </w:p>
    <w:p w14:paraId="28A6A2A9" w14:textId="0021B10C" w:rsidR="009A20A9" w:rsidRDefault="009A20A9" w:rsidP="004B7C38">
      <w:pPr>
        <w:rPr>
          <w:i/>
          <w:iCs/>
          <w:lang w:val="en-US"/>
        </w:rPr>
      </w:pPr>
    </w:p>
    <w:p w14:paraId="2791C199" w14:textId="256B06B3" w:rsidR="005F7CD3" w:rsidRDefault="00240AFC" w:rsidP="004B7C38">
      <w:pPr>
        <w:rPr>
          <w:i/>
          <w:iCs/>
          <w:lang w:val="en-US"/>
        </w:rPr>
      </w:pPr>
      <w:r>
        <w:rPr>
          <w:i/>
          <w:iCs/>
          <w:lang w:val="en-US"/>
        </w:rPr>
        <w:t xml:space="preserve">// </w:t>
      </w:r>
      <w:r w:rsidR="006B7ECD">
        <w:rPr>
          <w:i/>
          <w:iCs/>
          <w:lang w:val="en-US"/>
        </w:rPr>
        <w:t>Similar with</w:t>
      </w:r>
      <w:r w:rsidR="005F7CD3">
        <w:rPr>
          <w:i/>
          <w:iCs/>
          <w:lang w:val="en-US"/>
        </w:rPr>
        <w:t xml:space="preserve"> 2</w:t>
      </w:r>
      <w:r w:rsidR="00D860EB">
        <w:rPr>
          <w:i/>
          <w:iCs/>
          <w:lang w:val="en-US"/>
        </w:rPr>
        <w:t>.</w:t>
      </w:r>
      <w:r w:rsidR="006B7ECD">
        <w:rPr>
          <w:i/>
          <w:iCs/>
          <w:lang w:val="en-US"/>
        </w:rPr>
        <w:t xml:space="preserve">4.i, difference </w:t>
      </w:r>
      <w:r w:rsidR="001076FF">
        <w:rPr>
          <w:i/>
          <w:iCs/>
          <w:lang w:val="en-US"/>
        </w:rPr>
        <w:t>is multiplication</w:t>
      </w:r>
    </w:p>
    <w:p w14:paraId="3D1B6277" w14:textId="1BF7E1A0" w:rsidR="00240AFC" w:rsidRDefault="00240AFC" w:rsidP="004B7C38">
      <w:pPr>
        <w:rPr>
          <w:i/>
          <w:iCs/>
          <w:lang w:val="en-US"/>
        </w:rPr>
      </w:pPr>
      <w:r>
        <w:rPr>
          <w:i/>
          <w:iCs/>
          <w:lang w:val="en-US"/>
        </w:rPr>
        <w:t>Product = 1</w:t>
      </w:r>
    </w:p>
    <w:p w14:paraId="7153D12B" w14:textId="507F889F" w:rsidR="001076FF" w:rsidRDefault="001076FF" w:rsidP="004B7C38">
      <w:pPr>
        <w:rPr>
          <w:i/>
          <w:iCs/>
          <w:lang w:val="en-US"/>
        </w:rPr>
      </w:pPr>
      <w:r>
        <w:rPr>
          <w:i/>
          <w:iCs/>
          <w:lang w:val="en-US"/>
        </w:rPr>
        <w:t>Start = start time</w:t>
      </w:r>
    </w:p>
    <w:p w14:paraId="387175C2" w14:textId="4EBFDDD1" w:rsidR="00240AFC" w:rsidRDefault="00240AFC" w:rsidP="004B7C38">
      <w:pPr>
        <w:rPr>
          <w:i/>
          <w:iCs/>
          <w:lang w:val="en-US"/>
        </w:rPr>
      </w:pPr>
      <w:r>
        <w:rPr>
          <w:i/>
          <w:iCs/>
          <w:lang w:val="en-US"/>
        </w:rPr>
        <w:t>For counter in List Size</w:t>
      </w:r>
    </w:p>
    <w:p w14:paraId="6FF061AE" w14:textId="76C76FD7" w:rsidR="005F7CD3" w:rsidRDefault="00240AFC" w:rsidP="004B7C38">
      <w:pPr>
        <w:rPr>
          <w:i/>
          <w:iCs/>
          <w:lang w:val="en-US"/>
        </w:rPr>
      </w:pPr>
      <w:r>
        <w:rPr>
          <w:i/>
          <w:iCs/>
          <w:lang w:val="en-US"/>
        </w:rPr>
        <w:tab/>
        <w:t>Product = product * List[counter]</w:t>
      </w:r>
    </w:p>
    <w:p w14:paraId="0017DD39" w14:textId="29761CE5" w:rsidR="005F7CD3" w:rsidRDefault="001076FF" w:rsidP="004B7C38">
      <w:pPr>
        <w:rPr>
          <w:i/>
          <w:iCs/>
          <w:lang w:val="en-US"/>
        </w:rPr>
      </w:pPr>
      <w:r>
        <w:rPr>
          <w:i/>
          <w:iCs/>
          <w:lang w:val="en-US"/>
        </w:rPr>
        <w:t>Stop = stop time</w:t>
      </w:r>
    </w:p>
    <w:p w14:paraId="7B31925F" w14:textId="7A89B003" w:rsidR="007958B8" w:rsidRDefault="007958B8" w:rsidP="004B7C38">
      <w:pPr>
        <w:rPr>
          <w:i/>
          <w:iCs/>
          <w:lang w:val="en-US"/>
        </w:rPr>
      </w:pPr>
      <w:r>
        <w:rPr>
          <w:i/>
          <w:iCs/>
          <w:lang w:val="en-US"/>
        </w:rPr>
        <w:t>Runtime = Stop - Start</w:t>
      </w:r>
    </w:p>
    <w:p w14:paraId="3A89C8D7" w14:textId="13EC3773" w:rsidR="001076FF" w:rsidRPr="007958B8" w:rsidRDefault="007958B8" w:rsidP="00240AFC">
      <w:pPr>
        <w:rPr>
          <w:i/>
          <w:iCs/>
          <w:lang w:val="en-US"/>
        </w:rPr>
      </w:pPr>
      <w:r w:rsidRPr="007958B8">
        <w:rPr>
          <w:i/>
          <w:iCs/>
          <w:lang w:val="en-US"/>
        </w:rPr>
        <w:t>Return Product, Runtime</w:t>
      </w:r>
    </w:p>
    <w:p w14:paraId="0E93B121" w14:textId="77777777" w:rsidR="001076FF" w:rsidRDefault="001076FF" w:rsidP="00240AFC">
      <w:pPr>
        <w:rPr>
          <w:i/>
          <w:iCs/>
          <w:u w:val="single"/>
          <w:lang w:val="en-US"/>
        </w:rPr>
      </w:pPr>
    </w:p>
    <w:p w14:paraId="6BA2AFE3" w14:textId="72CBC74E" w:rsidR="00240AFC" w:rsidRPr="003D08D7" w:rsidRDefault="00240AFC" w:rsidP="00240AFC">
      <w:pPr>
        <w:rPr>
          <w:rFonts w:ascii="CambriaMath" w:hAnsi="CambriaMath"/>
          <w:sz w:val="28"/>
          <w:szCs w:val="28"/>
          <w:u w:val="single"/>
          <w:vertAlign w:val="subscript"/>
          <w:lang w:val="en-US"/>
        </w:rPr>
      </w:pPr>
      <w:r>
        <w:rPr>
          <w:i/>
          <w:iCs/>
          <w:u w:val="single"/>
          <w:lang w:val="en-US"/>
        </w:rPr>
        <w:lastRenderedPageBreak/>
        <w:t>4</w:t>
      </w:r>
      <w:r>
        <w:rPr>
          <w:i/>
          <w:iCs/>
          <w:u w:val="single"/>
          <w:lang w:val="en-US"/>
        </w:rPr>
        <w:t xml:space="preserve">. </w:t>
      </w:r>
      <w:r>
        <w:rPr>
          <w:i/>
          <w:iCs/>
          <w:u w:val="single"/>
          <w:lang w:val="en-US"/>
        </w:rPr>
        <w:t xml:space="preserve">Polynomial </w:t>
      </w:r>
      <w:r w:rsidR="003D08D7" w:rsidRPr="006126BC">
        <w:rPr>
          <w:rFonts w:ascii="CambriaMath" w:hAnsi="CambriaMath"/>
          <w:sz w:val="28"/>
          <w:szCs w:val="28"/>
          <w:u w:val="single"/>
        </w:rPr>
        <w:t>∑</w:t>
      </w:r>
      <w:proofErr w:type="spellStart"/>
      <w:r w:rsidR="003D08D7">
        <w:rPr>
          <w:rFonts w:ascii="CambriaMath" w:hAnsi="CambriaMath"/>
          <w:sz w:val="28"/>
          <w:szCs w:val="28"/>
          <w:u w:val="single"/>
          <w:vertAlign w:val="superscript"/>
          <w:lang w:val="en-US"/>
        </w:rPr>
        <w:t>n</w:t>
      </w:r>
      <w:r w:rsidR="003D08D7">
        <w:rPr>
          <w:rFonts w:ascii="CambriaMath" w:hAnsi="CambriaMath"/>
          <w:sz w:val="28"/>
          <w:szCs w:val="28"/>
          <w:u w:val="single"/>
          <w:vertAlign w:val="subscript"/>
          <w:lang w:val="en-US"/>
        </w:rPr>
        <w:t>k</w:t>
      </w:r>
      <w:proofErr w:type="spellEnd"/>
      <w:r w:rsidR="003D08D7">
        <w:rPr>
          <w:rFonts w:ascii="CambriaMath" w:hAnsi="CambriaMath"/>
          <w:sz w:val="28"/>
          <w:szCs w:val="28"/>
          <w:u w:val="single"/>
          <w:vertAlign w:val="subscript"/>
          <w:lang w:val="en-US"/>
        </w:rPr>
        <w:t xml:space="preserve">=1 </w:t>
      </w:r>
      <w:proofErr w:type="spellStart"/>
      <w:r w:rsidR="003D08D7">
        <w:rPr>
          <w:rFonts w:ascii="CambriaMath" w:hAnsi="CambriaMath"/>
          <w:sz w:val="28"/>
          <w:szCs w:val="28"/>
          <w:u w:val="single"/>
          <w:vertAlign w:val="subscript"/>
          <w:lang w:val="en-US"/>
        </w:rPr>
        <w:t>Vk</w:t>
      </w:r>
      <w:proofErr w:type="spellEnd"/>
      <w:r w:rsidR="003D08D7">
        <w:rPr>
          <w:rFonts w:ascii="CambriaMath" w:hAnsi="CambriaMath"/>
          <w:sz w:val="28"/>
          <w:szCs w:val="28"/>
          <w:u w:val="single"/>
          <w:vertAlign w:val="subscript"/>
          <w:lang w:val="en-US"/>
        </w:rPr>
        <w:t xml:space="preserve"> </w:t>
      </w:r>
      <w:r w:rsidR="003D08D7">
        <w:rPr>
          <w:rFonts w:ascii="CambriaMath" w:hAnsi="CambriaMath"/>
          <w:sz w:val="28"/>
          <w:szCs w:val="28"/>
          <w:u w:val="single"/>
          <w:lang w:val="en-US"/>
        </w:rPr>
        <w:t>X</w:t>
      </w:r>
      <w:r w:rsidR="003D08D7" w:rsidRPr="003D08D7">
        <w:rPr>
          <w:rFonts w:ascii="CambriaMath" w:hAnsi="CambriaMath"/>
          <w:sz w:val="28"/>
          <w:szCs w:val="28"/>
          <w:u w:val="single"/>
          <w:vertAlign w:val="superscript"/>
          <w:lang w:val="en-US"/>
        </w:rPr>
        <w:t>^(k-1)</w:t>
      </w:r>
    </w:p>
    <w:p w14:paraId="5B4284DC" w14:textId="77777777" w:rsidR="00240AFC" w:rsidRDefault="00240AFC" w:rsidP="00240AFC">
      <w:pPr>
        <w:rPr>
          <w:i/>
          <w:iCs/>
          <w:lang w:val="en-US"/>
        </w:rPr>
      </w:pPr>
    </w:p>
    <w:p w14:paraId="21EFCD42" w14:textId="262ED4A2" w:rsidR="00240AFC" w:rsidRDefault="00240AFC" w:rsidP="00240AFC">
      <w:pPr>
        <w:rPr>
          <w:i/>
          <w:iCs/>
          <w:lang w:val="en-US"/>
        </w:rPr>
      </w:pPr>
      <w:r>
        <w:rPr>
          <w:i/>
          <w:iCs/>
          <w:lang w:val="en-US"/>
        </w:rPr>
        <w:t xml:space="preserve">// </w:t>
      </w:r>
      <w:r w:rsidR="003D08D7">
        <w:rPr>
          <w:i/>
          <w:iCs/>
          <w:lang w:val="en-US"/>
        </w:rPr>
        <w:t>Evaluate with Loops</w:t>
      </w:r>
    </w:p>
    <w:p w14:paraId="6DA00A77" w14:textId="16F06ADA" w:rsidR="003D08D7" w:rsidRDefault="003D08D7" w:rsidP="00240AFC">
      <w:pPr>
        <w:rPr>
          <w:i/>
          <w:iCs/>
          <w:lang w:val="en-US"/>
        </w:rPr>
      </w:pPr>
      <w:r>
        <w:rPr>
          <w:i/>
          <w:iCs/>
          <w:lang w:val="en-US"/>
        </w:rPr>
        <w:t>Input = List of coefficients</w:t>
      </w:r>
      <w:r w:rsidR="001466F7">
        <w:rPr>
          <w:i/>
          <w:iCs/>
          <w:lang w:val="en-US"/>
        </w:rPr>
        <w:t xml:space="preserve">, and </w:t>
      </w:r>
      <w:r w:rsidR="00F34A20">
        <w:rPr>
          <w:i/>
          <w:iCs/>
          <w:lang w:val="en-US"/>
        </w:rPr>
        <w:t xml:space="preserve">value of </w:t>
      </w:r>
      <w:r w:rsidR="001466F7">
        <w:rPr>
          <w:i/>
          <w:iCs/>
          <w:lang w:val="en-US"/>
        </w:rPr>
        <w:t>x</w:t>
      </w:r>
      <w:r w:rsidR="00F34A20">
        <w:rPr>
          <w:i/>
          <w:iCs/>
          <w:lang w:val="en-US"/>
        </w:rPr>
        <w:t xml:space="preserve"> in term</w:t>
      </w:r>
    </w:p>
    <w:p w14:paraId="35F11127" w14:textId="3855A411" w:rsidR="003D08D7" w:rsidRDefault="003D08D7" w:rsidP="00240AFC">
      <w:pPr>
        <w:rPr>
          <w:i/>
          <w:iCs/>
          <w:lang w:val="en-US"/>
        </w:rPr>
      </w:pPr>
      <w:r>
        <w:rPr>
          <w:i/>
          <w:iCs/>
          <w:lang w:val="en-US"/>
        </w:rPr>
        <w:t>Result = 0</w:t>
      </w:r>
    </w:p>
    <w:p w14:paraId="4883FC56" w14:textId="1EF701F9" w:rsidR="003D08D7" w:rsidRDefault="0035515A" w:rsidP="00240AFC">
      <w:pPr>
        <w:rPr>
          <w:i/>
          <w:iCs/>
          <w:lang w:val="en-US"/>
        </w:rPr>
      </w:pPr>
      <w:r>
        <w:rPr>
          <w:i/>
          <w:iCs/>
          <w:lang w:val="en-US"/>
        </w:rPr>
        <w:t>Start =</w:t>
      </w:r>
      <w:r w:rsidR="009D473B">
        <w:rPr>
          <w:i/>
          <w:iCs/>
          <w:lang w:val="en-US"/>
        </w:rPr>
        <w:t xml:space="preserve"> start time</w:t>
      </w:r>
    </w:p>
    <w:p w14:paraId="05137B63" w14:textId="411B6819" w:rsidR="009D473B" w:rsidRDefault="009D473B" w:rsidP="00240AFC">
      <w:pPr>
        <w:rPr>
          <w:i/>
          <w:iCs/>
          <w:lang w:val="en-US"/>
        </w:rPr>
      </w:pPr>
      <w:r>
        <w:rPr>
          <w:i/>
          <w:iCs/>
          <w:lang w:val="en-US"/>
        </w:rPr>
        <w:t>For counter in List Size</w:t>
      </w:r>
    </w:p>
    <w:p w14:paraId="537555D5" w14:textId="17A74E85" w:rsidR="009D473B" w:rsidRDefault="009D473B" w:rsidP="00240AFC">
      <w:pPr>
        <w:rPr>
          <w:i/>
          <w:iCs/>
          <w:lang w:val="en-US"/>
        </w:rPr>
      </w:pPr>
      <w:r>
        <w:rPr>
          <w:i/>
          <w:iCs/>
          <w:lang w:val="en-US"/>
        </w:rPr>
        <w:tab/>
        <w:t>Result = Result + List[counter]</w:t>
      </w:r>
      <w:r w:rsidR="009866E8">
        <w:rPr>
          <w:i/>
          <w:iCs/>
          <w:lang w:val="en-US"/>
        </w:rPr>
        <w:t xml:space="preserve"> * </w:t>
      </w:r>
      <w:r w:rsidR="00C80E05">
        <w:rPr>
          <w:i/>
          <w:iCs/>
          <w:lang w:val="en-US"/>
        </w:rPr>
        <w:t>x^(</w:t>
      </w:r>
      <w:proofErr w:type="spellStart"/>
      <w:r w:rsidR="00C80E05">
        <w:rPr>
          <w:i/>
          <w:iCs/>
          <w:lang w:val="en-US"/>
        </w:rPr>
        <w:t>len</w:t>
      </w:r>
      <w:proofErr w:type="spellEnd"/>
      <w:r w:rsidR="00C80E05">
        <w:rPr>
          <w:i/>
          <w:iCs/>
          <w:lang w:val="en-US"/>
        </w:rPr>
        <w:t>(</w:t>
      </w:r>
      <w:r w:rsidR="0075190E">
        <w:rPr>
          <w:i/>
          <w:iCs/>
          <w:lang w:val="en-US"/>
        </w:rPr>
        <w:t>list)</w:t>
      </w:r>
      <w:r w:rsidR="00542E15">
        <w:rPr>
          <w:i/>
          <w:iCs/>
          <w:lang w:val="en-US"/>
        </w:rPr>
        <w:t>-counter)</w:t>
      </w:r>
    </w:p>
    <w:p w14:paraId="168A9C2C" w14:textId="024A39A9" w:rsidR="00542E15" w:rsidRDefault="00456798" w:rsidP="00240AFC">
      <w:pPr>
        <w:rPr>
          <w:i/>
          <w:iCs/>
          <w:lang w:val="en-US"/>
        </w:rPr>
      </w:pPr>
      <w:r>
        <w:rPr>
          <w:i/>
          <w:iCs/>
          <w:lang w:val="en-US"/>
        </w:rPr>
        <w:t>Stop = stop time</w:t>
      </w:r>
    </w:p>
    <w:p w14:paraId="3C102DC1" w14:textId="15588795" w:rsidR="00456798" w:rsidRDefault="00456798" w:rsidP="00240AFC">
      <w:pPr>
        <w:rPr>
          <w:i/>
          <w:iCs/>
          <w:lang w:val="en-US"/>
        </w:rPr>
      </w:pPr>
      <w:r>
        <w:rPr>
          <w:i/>
          <w:iCs/>
          <w:lang w:val="en-US"/>
        </w:rPr>
        <w:t>Runtime = Stop – Start</w:t>
      </w:r>
    </w:p>
    <w:p w14:paraId="33B849B8" w14:textId="4FAE73A4" w:rsidR="00456798" w:rsidRDefault="00456798" w:rsidP="00240AFC">
      <w:pPr>
        <w:rPr>
          <w:i/>
          <w:iCs/>
          <w:lang w:val="en-US"/>
        </w:rPr>
      </w:pPr>
      <w:r>
        <w:rPr>
          <w:i/>
          <w:iCs/>
          <w:lang w:val="en-US"/>
        </w:rPr>
        <w:t>Return Result, Runtime</w:t>
      </w:r>
    </w:p>
    <w:p w14:paraId="50EB29BE" w14:textId="77777777" w:rsidR="003D08D7" w:rsidRDefault="003D08D7" w:rsidP="00240AFC">
      <w:pPr>
        <w:rPr>
          <w:i/>
          <w:iCs/>
          <w:lang w:val="en-US"/>
        </w:rPr>
      </w:pPr>
    </w:p>
    <w:p w14:paraId="6487452D" w14:textId="11445ADD" w:rsidR="004B54D1" w:rsidRDefault="004B54D1" w:rsidP="004B54D1">
      <w:pPr>
        <w:rPr>
          <w:i/>
          <w:iCs/>
          <w:lang w:val="en-US"/>
        </w:rPr>
      </w:pPr>
      <w:r>
        <w:rPr>
          <w:i/>
          <w:iCs/>
          <w:lang w:val="en-US"/>
        </w:rPr>
        <w:t xml:space="preserve">// Evaluate with </w:t>
      </w:r>
      <w:r>
        <w:rPr>
          <w:i/>
          <w:iCs/>
          <w:lang w:val="en-US"/>
        </w:rPr>
        <w:t>Horner’s Method</w:t>
      </w:r>
    </w:p>
    <w:p w14:paraId="3A71515E" w14:textId="77777777" w:rsidR="00757FEB" w:rsidRPr="00003B3D" w:rsidRDefault="00757FEB" w:rsidP="00003B3D">
      <w:pPr>
        <w:pStyle w:val="ListParagraph"/>
        <w:numPr>
          <w:ilvl w:val="0"/>
          <w:numId w:val="24"/>
        </w:numPr>
        <w:rPr>
          <w:i/>
          <w:iCs/>
          <w:lang w:val="en-US"/>
        </w:rPr>
      </w:pPr>
      <w:r w:rsidRPr="00003B3D">
        <w:rPr>
          <w:i/>
          <w:iCs/>
          <w:lang w:val="en-US"/>
        </w:rPr>
        <w:t>Input = List of coefficients, and value of x in term</w:t>
      </w:r>
    </w:p>
    <w:p w14:paraId="744D71DC" w14:textId="18E90450" w:rsidR="004B54D1" w:rsidRPr="00003B3D" w:rsidRDefault="00757FEB" w:rsidP="00003B3D">
      <w:pPr>
        <w:pStyle w:val="ListParagraph"/>
        <w:numPr>
          <w:ilvl w:val="0"/>
          <w:numId w:val="24"/>
        </w:numPr>
        <w:rPr>
          <w:i/>
          <w:iCs/>
          <w:lang w:val="en-US"/>
        </w:rPr>
      </w:pPr>
      <w:r w:rsidRPr="00003B3D">
        <w:rPr>
          <w:i/>
          <w:iCs/>
          <w:lang w:val="en-US"/>
        </w:rPr>
        <w:t>Initialize</w:t>
      </w:r>
      <w:r w:rsidR="00665FA9" w:rsidRPr="00003B3D">
        <w:rPr>
          <w:i/>
          <w:iCs/>
          <w:lang w:val="en-US"/>
        </w:rPr>
        <w:t xml:space="preserve"> </w:t>
      </w:r>
      <w:r w:rsidR="00E20E59" w:rsidRPr="00003B3D">
        <w:rPr>
          <w:i/>
          <w:iCs/>
          <w:lang w:val="en-US"/>
        </w:rPr>
        <w:t xml:space="preserve">the </w:t>
      </w:r>
      <w:r w:rsidR="00665FA9" w:rsidRPr="00003B3D">
        <w:rPr>
          <w:i/>
          <w:iCs/>
          <w:lang w:val="en-US"/>
        </w:rPr>
        <w:t xml:space="preserve">value of </w:t>
      </w:r>
      <w:r w:rsidR="00E20E59" w:rsidRPr="00003B3D">
        <w:rPr>
          <w:i/>
          <w:iCs/>
          <w:lang w:val="en-US"/>
        </w:rPr>
        <w:t xml:space="preserve">the </w:t>
      </w:r>
      <w:r w:rsidR="00665FA9" w:rsidRPr="00003B3D">
        <w:rPr>
          <w:i/>
          <w:iCs/>
          <w:lang w:val="en-US"/>
        </w:rPr>
        <w:t xml:space="preserve">result to </w:t>
      </w:r>
      <w:r w:rsidR="00E20E59" w:rsidRPr="00003B3D">
        <w:rPr>
          <w:i/>
          <w:iCs/>
          <w:lang w:val="en-US"/>
        </w:rPr>
        <w:t xml:space="preserve">the </w:t>
      </w:r>
      <w:r w:rsidR="00665FA9" w:rsidRPr="00003B3D">
        <w:rPr>
          <w:i/>
          <w:iCs/>
          <w:lang w:val="en-US"/>
        </w:rPr>
        <w:t xml:space="preserve">coefficient of </w:t>
      </w:r>
      <w:r w:rsidR="00E20E59" w:rsidRPr="00003B3D">
        <w:rPr>
          <w:i/>
          <w:iCs/>
          <w:lang w:val="en-US"/>
        </w:rPr>
        <w:t xml:space="preserve">the </w:t>
      </w:r>
      <w:r w:rsidR="00665FA9" w:rsidRPr="00003B3D">
        <w:rPr>
          <w:i/>
          <w:iCs/>
          <w:lang w:val="en-US"/>
        </w:rPr>
        <w:t>fi</w:t>
      </w:r>
      <w:r w:rsidR="00E20E59" w:rsidRPr="00003B3D">
        <w:rPr>
          <w:i/>
          <w:iCs/>
          <w:lang w:val="en-US"/>
        </w:rPr>
        <w:t>r</w:t>
      </w:r>
      <w:r w:rsidR="00665FA9" w:rsidRPr="00003B3D">
        <w:rPr>
          <w:i/>
          <w:iCs/>
          <w:lang w:val="en-US"/>
        </w:rPr>
        <w:t>st term or index</w:t>
      </w:r>
    </w:p>
    <w:p w14:paraId="62279CE3" w14:textId="0B0E8F1D" w:rsidR="00665FA9" w:rsidRPr="00003B3D" w:rsidRDefault="00E20E59" w:rsidP="00003B3D">
      <w:pPr>
        <w:pStyle w:val="ListParagraph"/>
        <w:numPr>
          <w:ilvl w:val="1"/>
          <w:numId w:val="24"/>
        </w:numPr>
        <w:rPr>
          <w:i/>
          <w:iCs/>
          <w:lang w:val="en-US"/>
        </w:rPr>
      </w:pPr>
      <w:r w:rsidRPr="00003B3D">
        <w:rPr>
          <w:i/>
          <w:iCs/>
          <w:lang w:val="en-US"/>
        </w:rPr>
        <w:t xml:space="preserve">Result = </w:t>
      </w:r>
      <w:proofErr w:type="gramStart"/>
      <w:r w:rsidRPr="00003B3D">
        <w:rPr>
          <w:i/>
          <w:iCs/>
          <w:lang w:val="en-US"/>
        </w:rPr>
        <w:t>List[</w:t>
      </w:r>
      <w:proofErr w:type="gramEnd"/>
      <w:r w:rsidRPr="00003B3D">
        <w:rPr>
          <w:i/>
          <w:iCs/>
          <w:lang w:val="en-US"/>
        </w:rPr>
        <w:t>0]</w:t>
      </w:r>
    </w:p>
    <w:p w14:paraId="29B48C7A" w14:textId="6A5212AE" w:rsidR="005F7CD3" w:rsidRPr="00003B3D" w:rsidRDefault="00F87101" w:rsidP="00003B3D">
      <w:pPr>
        <w:pStyle w:val="ListParagraph"/>
        <w:numPr>
          <w:ilvl w:val="0"/>
          <w:numId w:val="24"/>
        </w:numPr>
        <w:rPr>
          <w:i/>
          <w:iCs/>
          <w:lang w:val="en-US"/>
        </w:rPr>
      </w:pPr>
      <w:r w:rsidRPr="00003B3D">
        <w:rPr>
          <w:i/>
          <w:iCs/>
          <w:lang w:val="en-US"/>
        </w:rPr>
        <w:t>Start = start time</w:t>
      </w:r>
    </w:p>
    <w:p w14:paraId="4311B1BE" w14:textId="3BF31427" w:rsidR="00F87101" w:rsidRPr="00003B3D" w:rsidRDefault="00F87101" w:rsidP="00003B3D">
      <w:pPr>
        <w:pStyle w:val="ListParagraph"/>
        <w:numPr>
          <w:ilvl w:val="0"/>
          <w:numId w:val="24"/>
        </w:numPr>
        <w:rPr>
          <w:i/>
          <w:iCs/>
          <w:lang w:val="en-US"/>
        </w:rPr>
      </w:pPr>
      <w:r w:rsidRPr="00003B3D">
        <w:rPr>
          <w:i/>
          <w:iCs/>
          <w:lang w:val="en-US"/>
        </w:rPr>
        <w:t xml:space="preserve">For counter in </w:t>
      </w:r>
      <w:proofErr w:type="gramStart"/>
      <w:r w:rsidRPr="00003B3D">
        <w:rPr>
          <w:i/>
          <w:iCs/>
          <w:lang w:val="en-US"/>
        </w:rPr>
        <w:t>range(</w:t>
      </w:r>
      <w:proofErr w:type="gramEnd"/>
      <w:r w:rsidRPr="00003B3D">
        <w:rPr>
          <w:i/>
          <w:iCs/>
          <w:lang w:val="en-US"/>
        </w:rPr>
        <w:t xml:space="preserve">1, </w:t>
      </w:r>
      <w:proofErr w:type="spellStart"/>
      <w:r w:rsidR="00EF0B18" w:rsidRPr="00003B3D">
        <w:rPr>
          <w:i/>
          <w:iCs/>
          <w:lang w:val="en-US"/>
        </w:rPr>
        <w:t>len</w:t>
      </w:r>
      <w:proofErr w:type="spellEnd"/>
      <w:r w:rsidR="00EF0B18" w:rsidRPr="00003B3D">
        <w:rPr>
          <w:i/>
          <w:iCs/>
          <w:lang w:val="en-US"/>
        </w:rPr>
        <w:t>(list))</w:t>
      </w:r>
    </w:p>
    <w:p w14:paraId="27E2FEEE" w14:textId="68B90D26" w:rsidR="00EF0B18" w:rsidRPr="00003B3D" w:rsidRDefault="00EF0B18" w:rsidP="00003B3D">
      <w:pPr>
        <w:pStyle w:val="ListParagraph"/>
        <w:numPr>
          <w:ilvl w:val="1"/>
          <w:numId w:val="24"/>
        </w:numPr>
        <w:rPr>
          <w:i/>
          <w:iCs/>
          <w:lang w:val="en-US"/>
        </w:rPr>
      </w:pPr>
      <w:r w:rsidRPr="00003B3D">
        <w:rPr>
          <w:i/>
          <w:iCs/>
          <w:lang w:val="en-US"/>
        </w:rPr>
        <w:t>Result = Result *</w:t>
      </w:r>
      <w:r w:rsidR="00C04BF5" w:rsidRPr="00003B3D">
        <w:rPr>
          <w:i/>
          <w:iCs/>
          <w:lang w:val="en-US"/>
        </w:rPr>
        <w:t xml:space="preserve"> x + List[counter]</w:t>
      </w:r>
    </w:p>
    <w:p w14:paraId="22550E41" w14:textId="5DD05FA7" w:rsidR="00FD66EA" w:rsidRPr="00003B3D" w:rsidRDefault="004F363E" w:rsidP="00003B3D">
      <w:pPr>
        <w:pStyle w:val="ListParagraph"/>
        <w:numPr>
          <w:ilvl w:val="0"/>
          <w:numId w:val="24"/>
        </w:numPr>
        <w:rPr>
          <w:i/>
          <w:iCs/>
          <w:lang w:val="en-US"/>
        </w:rPr>
      </w:pPr>
      <w:r w:rsidRPr="00003B3D">
        <w:rPr>
          <w:i/>
          <w:iCs/>
          <w:lang w:val="en-US"/>
        </w:rPr>
        <w:t>Stop = stop time</w:t>
      </w:r>
    </w:p>
    <w:p w14:paraId="4824192B" w14:textId="616FE4AD" w:rsidR="009F32B6" w:rsidRPr="00003B3D" w:rsidRDefault="009F32B6" w:rsidP="00003B3D">
      <w:pPr>
        <w:pStyle w:val="ListParagraph"/>
        <w:numPr>
          <w:ilvl w:val="0"/>
          <w:numId w:val="24"/>
        </w:numPr>
        <w:rPr>
          <w:i/>
          <w:iCs/>
          <w:lang w:val="en-US"/>
        </w:rPr>
      </w:pPr>
      <w:r w:rsidRPr="00003B3D">
        <w:rPr>
          <w:i/>
          <w:iCs/>
          <w:lang w:val="en-US"/>
        </w:rPr>
        <w:t>Runtime = Stop – Start</w:t>
      </w:r>
    </w:p>
    <w:p w14:paraId="4283FF5E" w14:textId="45F8D606" w:rsidR="009F32B6" w:rsidRPr="00003B3D" w:rsidRDefault="009F32B6" w:rsidP="00003B3D">
      <w:pPr>
        <w:pStyle w:val="ListParagraph"/>
        <w:numPr>
          <w:ilvl w:val="0"/>
          <w:numId w:val="24"/>
        </w:numPr>
        <w:rPr>
          <w:i/>
          <w:iCs/>
          <w:lang w:val="en-US"/>
        </w:rPr>
      </w:pPr>
      <w:r w:rsidRPr="00003B3D">
        <w:rPr>
          <w:i/>
          <w:iCs/>
          <w:lang w:val="en-US"/>
        </w:rPr>
        <w:t>Return Result, Runtime</w:t>
      </w:r>
    </w:p>
    <w:p w14:paraId="7A566AFD" w14:textId="60535D20" w:rsidR="005F7CD3" w:rsidRDefault="005F7CD3" w:rsidP="004B7C38">
      <w:pPr>
        <w:rPr>
          <w:i/>
          <w:iCs/>
          <w:lang w:val="en-US"/>
        </w:rPr>
      </w:pPr>
    </w:p>
    <w:p w14:paraId="64400F2B" w14:textId="07D51C05" w:rsidR="009F32B6" w:rsidRPr="003D08D7" w:rsidRDefault="009F32B6" w:rsidP="009F32B6">
      <w:pPr>
        <w:rPr>
          <w:rFonts w:ascii="CambriaMath" w:hAnsi="CambriaMath"/>
          <w:sz w:val="28"/>
          <w:szCs w:val="28"/>
          <w:u w:val="single"/>
          <w:vertAlign w:val="subscript"/>
          <w:lang w:val="en-US"/>
        </w:rPr>
      </w:pPr>
      <w:r>
        <w:rPr>
          <w:i/>
          <w:iCs/>
          <w:u w:val="single"/>
          <w:lang w:val="en-US"/>
        </w:rPr>
        <w:t>5</w:t>
      </w:r>
      <w:r>
        <w:rPr>
          <w:i/>
          <w:iCs/>
          <w:u w:val="single"/>
          <w:lang w:val="en-US"/>
        </w:rPr>
        <w:t xml:space="preserve">. </w:t>
      </w:r>
      <w:r>
        <w:rPr>
          <w:i/>
          <w:iCs/>
          <w:u w:val="single"/>
          <w:lang w:val="en-US"/>
        </w:rPr>
        <w:t>Bubble Sort of the elements of V</w:t>
      </w:r>
    </w:p>
    <w:p w14:paraId="79288025" w14:textId="21C8FE62" w:rsidR="005F7CD3" w:rsidRDefault="005F7CD3" w:rsidP="004B7C38">
      <w:pPr>
        <w:rPr>
          <w:i/>
          <w:iCs/>
          <w:lang w:val="en-US"/>
        </w:rPr>
      </w:pPr>
    </w:p>
    <w:p w14:paraId="4145B23E" w14:textId="03BBC180" w:rsidR="00E909F8" w:rsidRDefault="00EA2A25" w:rsidP="004B7C38">
      <w:pPr>
        <w:rPr>
          <w:i/>
          <w:iCs/>
          <w:lang w:val="en-US"/>
        </w:rPr>
      </w:pPr>
      <w:r>
        <w:rPr>
          <w:i/>
          <w:iCs/>
          <w:lang w:val="en-US"/>
        </w:rPr>
        <w:t>//</w:t>
      </w:r>
      <w:r w:rsidR="00E909F8">
        <w:rPr>
          <w:i/>
          <w:iCs/>
          <w:lang w:val="en-US"/>
        </w:rPr>
        <w:t>By traversing through all list in V</w:t>
      </w:r>
    </w:p>
    <w:p w14:paraId="4D20DC4D" w14:textId="53227034" w:rsidR="009838F8" w:rsidRDefault="009838F8" w:rsidP="004B7C38">
      <w:pPr>
        <w:rPr>
          <w:i/>
          <w:iCs/>
          <w:lang w:val="en-US"/>
        </w:rPr>
      </w:pPr>
      <w:r>
        <w:rPr>
          <w:i/>
          <w:iCs/>
          <w:lang w:val="en-US"/>
        </w:rPr>
        <w:t>//And checking</w:t>
      </w:r>
      <w:r w:rsidR="008C76FE">
        <w:rPr>
          <w:i/>
          <w:iCs/>
          <w:lang w:val="en-US"/>
        </w:rPr>
        <w:t xml:space="preserve"> if next list is</w:t>
      </w:r>
      <w:r w:rsidR="00DF3051">
        <w:rPr>
          <w:i/>
          <w:iCs/>
          <w:lang w:val="en-US"/>
        </w:rPr>
        <w:t xml:space="preserve"> lower</w:t>
      </w:r>
    </w:p>
    <w:p w14:paraId="264373CA" w14:textId="13FC5A57" w:rsidR="00DF3051" w:rsidRDefault="00DF3051" w:rsidP="004B7C38">
      <w:pPr>
        <w:rPr>
          <w:i/>
          <w:iCs/>
          <w:lang w:val="en-US"/>
        </w:rPr>
      </w:pPr>
      <w:r>
        <w:rPr>
          <w:i/>
          <w:iCs/>
          <w:lang w:val="en-US"/>
        </w:rPr>
        <w:t>//If so switch</w:t>
      </w:r>
    </w:p>
    <w:p w14:paraId="72752008" w14:textId="62E85D0F" w:rsidR="00387054" w:rsidRPr="00003B3D" w:rsidRDefault="00391D94" w:rsidP="00003B3D">
      <w:pPr>
        <w:pStyle w:val="ListParagraph"/>
        <w:numPr>
          <w:ilvl w:val="0"/>
          <w:numId w:val="25"/>
        </w:numPr>
        <w:rPr>
          <w:i/>
          <w:iCs/>
          <w:lang w:val="en-US"/>
        </w:rPr>
      </w:pPr>
      <w:r w:rsidRPr="00003B3D">
        <w:rPr>
          <w:i/>
          <w:iCs/>
          <w:lang w:val="en-US"/>
        </w:rPr>
        <w:t>Input = List of non-negative integers</w:t>
      </w:r>
    </w:p>
    <w:p w14:paraId="5123EF18" w14:textId="5526D8ED" w:rsidR="00391D94" w:rsidRPr="00003B3D" w:rsidRDefault="00635CF7" w:rsidP="00003B3D">
      <w:pPr>
        <w:pStyle w:val="ListParagraph"/>
        <w:numPr>
          <w:ilvl w:val="0"/>
          <w:numId w:val="25"/>
        </w:numPr>
        <w:rPr>
          <w:i/>
          <w:iCs/>
          <w:lang w:val="en-US"/>
        </w:rPr>
      </w:pPr>
      <w:r w:rsidRPr="00003B3D">
        <w:rPr>
          <w:i/>
          <w:iCs/>
          <w:lang w:val="en-US"/>
        </w:rPr>
        <w:t>Start = start time</w:t>
      </w:r>
    </w:p>
    <w:p w14:paraId="5C3196B8" w14:textId="20B7D53D" w:rsidR="00635CF7" w:rsidRPr="00003B3D" w:rsidRDefault="00635CF7" w:rsidP="00003B3D">
      <w:pPr>
        <w:pStyle w:val="ListParagraph"/>
        <w:numPr>
          <w:ilvl w:val="0"/>
          <w:numId w:val="25"/>
        </w:numPr>
        <w:rPr>
          <w:i/>
          <w:iCs/>
          <w:lang w:val="en-US"/>
        </w:rPr>
      </w:pPr>
      <w:r w:rsidRPr="00003B3D">
        <w:rPr>
          <w:i/>
          <w:iCs/>
          <w:lang w:val="en-US"/>
        </w:rPr>
        <w:t xml:space="preserve">For </w:t>
      </w:r>
      <w:proofErr w:type="spellStart"/>
      <w:r w:rsidR="00772ABA" w:rsidRPr="00003B3D">
        <w:rPr>
          <w:i/>
          <w:iCs/>
          <w:lang w:val="en-US"/>
        </w:rPr>
        <w:t>i</w:t>
      </w:r>
      <w:proofErr w:type="spellEnd"/>
      <w:r w:rsidRPr="00003B3D">
        <w:rPr>
          <w:i/>
          <w:iCs/>
          <w:lang w:val="en-US"/>
        </w:rPr>
        <w:t xml:space="preserve"> in </w:t>
      </w:r>
      <w:r w:rsidR="00BC3007" w:rsidRPr="00003B3D">
        <w:rPr>
          <w:i/>
          <w:iCs/>
          <w:lang w:val="en-US"/>
        </w:rPr>
        <w:t>range(</w:t>
      </w:r>
      <w:proofErr w:type="spellStart"/>
      <w:proofErr w:type="gramStart"/>
      <w:r w:rsidR="009F7325" w:rsidRPr="00003B3D">
        <w:rPr>
          <w:i/>
          <w:iCs/>
          <w:lang w:val="en-US"/>
        </w:rPr>
        <w:t>len</w:t>
      </w:r>
      <w:proofErr w:type="spellEnd"/>
      <w:r w:rsidR="009F7325" w:rsidRPr="00003B3D">
        <w:rPr>
          <w:i/>
          <w:iCs/>
          <w:lang w:val="en-US"/>
        </w:rPr>
        <w:t>(</w:t>
      </w:r>
      <w:proofErr w:type="gramEnd"/>
      <w:r w:rsidR="009F7325" w:rsidRPr="00003B3D">
        <w:rPr>
          <w:i/>
          <w:iCs/>
          <w:lang w:val="en-US"/>
        </w:rPr>
        <w:t>List)</w:t>
      </w:r>
      <w:r w:rsidR="00BC3007" w:rsidRPr="00003B3D">
        <w:rPr>
          <w:i/>
          <w:iCs/>
          <w:lang w:val="en-US"/>
        </w:rPr>
        <w:t>)</w:t>
      </w:r>
    </w:p>
    <w:p w14:paraId="5119EF1E" w14:textId="7A814721" w:rsidR="00772ABA" w:rsidRPr="00003B3D" w:rsidRDefault="00772ABA" w:rsidP="00003B3D">
      <w:pPr>
        <w:pStyle w:val="ListParagraph"/>
        <w:numPr>
          <w:ilvl w:val="1"/>
          <w:numId w:val="25"/>
        </w:numPr>
        <w:rPr>
          <w:i/>
          <w:iCs/>
          <w:lang w:val="en-US"/>
        </w:rPr>
      </w:pPr>
      <w:r w:rsidRPr="00003B3D">
        <w:rPr>
          <w:i/>
          <w:iCs/>
          <w:lang w:val="en-US"/>
        </w:rPr>
        <w:t xml:space="preserve">For j in </w:t>
      </w:r>
      <w:proofErr w:type="gramStart"/>
      <w:r w:rsidRPr="00003B3D">
        <w:rPr>
          <w:i/>
          <w:iCs/>
          <w:lang w:val="en-US"/>
        </w:rPr>
        <w:t>range</w:t>
      </w:r>
      <w:r w:rsidR="00BC3007" w:rsidRPr="00003B3D">
        <w:rPr>
          <w:i/>
          <w:iCs/>
          <w:lang w:val="en-US"/>
        </w:rPr>
        <w:t>(</w:t>
      </w:r>
      <w:proofErr w:type="gramEnd"/>
      <w:r w:rsidR="009F7325" w:rsidRPr="00003B3D">
        <w:rPr>
          <w:i/>
          <w:iCs/>
          <w:lang w:val="en-US"/>
        </w:rPr>
        <w:t xml:space="preserve">0, </w:t>
      </w:r>
      <w:r w:rsidR="00994546" w:rsidRPr="00003B3D">
        <w:rPr>
          <w:i/>
          <w:iCs/>
          <w:lang w:val="en-US"/>
        </w:rPr>
        <w:t>n-i-1)</w:t>
      </w:r>
    </w:p>
    <w:p w14:paraId="747FEBBE" w14:textId="0D9800C3" w:rsidR="00994546" w:rsidRPr="00003B3D" w:rsidRDefault="00994546" w:rsidP="00003B3D">
      <w:pPr>
        <w:pStyle w:val="ListParagraph"/>
        <w:numPr>
          <w:ilvl w:val="2"/>
          <w:numId w:val="25"/>
        </w:numPr>
        <w:rPr>
          <w:i/>
          <w:iCs/>
          <w:lang w:val="en-US"/>
        </w:rPr>
      </w:pPr>
      <w:r w:rsidRPr="00003B3D">
        <w:rPr>
          <w:i/>
          <w:iCs/>
          <w:lang w:val="en-US"/>
        </w:rPr>
        <w:t xml:space="preserve">If </w:t>
      </w:r>
      <w:r w:rsidR="008B3FF3" w:rsidRPr="00003B3D">
        <w:rPr>
          <w:i/>
          <w:iCs/>
          <w:lang w:val="en-US"/>
        </w:rPr>
        <w:t>list[j] &gt; list[j+1]:</w:t>
      </w:r>
    </w:p>
    <w:p w14:paraId="4E7388B9" w14:textId="2961A031" w:rsidR="008B3FF3" w:rsidRPr="00003B3D" w:rsidRDefault="001C5788" w:rsidP="00003B3D">
      <w:pPr>
        <w:pStyle w:val="ListParagraph"/>
        <w:numPr>
          <w:ilvl w:val="3"/>
          <w:numId w:val="25"/>
        </w:numPr>
        <w:rPr>
          <w:i/>
          <w:iCs/>
          <w:lang w:val="en-US"/>
        </w:rPr>
      </w:pPr>
      <w:r w:rsidRPr="00003B3D">
        <w:rPr>
          <w:i/>
          <w:iCs/>
          <w:lang w:val="en-US"/>
        </w:rPr>
        <w:t xml:space="preserve">List[j], list[j+1] = </w:t>
      </w:r>
      <w:r w:rsidR="00E843BA" w:rsidRPr="00003B3D">
        <w:rPr>
          <w:i/>
          <w:iCs/>
          <w:lang w:val="en-US"/>
        </w:rPr>
        <w:t>list[j+1], list[j]</w:t>
      </w:r>
    </w:p>
    <w:p w14:paraId="5C617C8D" w14:textId="1A023704" w:rsidR="00772ABA" w:rsidRPr="00003B3D" w:rsidRDefault="00E843BA" w:rsidP="00003B3D">
      <w:pPr>
        <w:pStyle w:val="ListParagraph"/>
        <w:numPr>
          <w:ilvl w:val="0"/>
          <w:numId w:val="25"/>
        </w:numPr>
        <w:rPr>
          <w:i/>
          <w:iCs/>
          <w:lang w:val="en-US"/>
        </w:rPr>
      </w:pPr>
      <w:r w:rsidRPr="00003B3D">
        <w:rPr>
          <w:i/>
          <w:iCs/>
          <w:lang w:val="en-US"/>
        </w:rPr>
        <w:t>Stop = stop time</w:t>
      </w:r>
    </w:p>
    <w:p w14:paraId="001841F7" w14:textId="38E08C35" w:rsidR="00E843BA" w:rsidRPr="00003B3D" w:rsidRDefault="00E843BA" w:rsidP="00003B3D">
      <w:pPr>
        <w:pStyle w:val="ListParagraph"/>
        <w:numPr>
          <w:ilvl w:val="0"/>
          <w:numId w:val="25"/>
        </w:numPr>
        <w:rPr>
          <w:i/>
          <w:iCs/>
          <w:lang w:val="en-US"/>
        </w:rPr>
      </w:pPr>
      <w:r w:rsidRPr="00003B3D">
        <w:rPr>
          <w:i/>
          <w:iCs/>
          <w:lang w:val="en-US"/>
        </w:rPr>
        <w:t>Runtime = Stop – Start</w:t>
      </w:r>
    </w:p>
    <w:p w14:paraId="004C7008" w14:textId="4D76EA41" w:rsidR="00E843BA" w:rsidRPr="00003B3D" w:rsidRDefault="00E843BA" w:rsidP="00003B3D">
      <w:pPr>
        <w:pStyle w:val="ListParagraph"/>
        <w:numPr>
          <w:ilvl w:val="0"/>
          <w:numId w:val="25"/>
        </w:numPr>
        <w:rPr>
          <w:i/>
          <w:iCs/>
          <w:lang w:val="en-US"/>
        </w:rPr>
      </w:pPr>
      <w:r w:rsidRPr="00003B3D">
        <w:rPr>
          <w:i/>
          <w:iCs/>
          <w:lang w:val="en-US"/>
        </w:rPr>
        <w:t xml:space="preserve">Return </w:t>
      </w:r>
      <w:r w:rsidR="00003B3D" w:rsidRPr="00003B3D">
        <w:rPr>
          <w:i/>
          <w:iCs/>
          <w:lang w:val="en-US"/>
        </w:rPr>
        <w:t>Runtime</w:t>
      </w:r>
    </w:p>
    <w:p w14:paraId="36D3C1A8" w14:textId="74B90B84" w:rsidR="005F7CD3" w:rsidRDefault="005F7CD3" w:rsidP="004B7C38">
      <w:pPr>
        <w:rPr>
          <w:i/>
          <w:iCs/>
          <w:lang w:val="en-US"/>
        </w:rPr>
      </w:pPr>
    </w:p>
    <w:p w14:paraId="47AB79B9" w14:textId="79A3F458" w:rsidR="00DF3051" w:rsidRPr="003D08D7" w:rsidRDefault="00DF3051" w:rsidP="00DF3051">
      <w:pPr>
        <w:rPr>
          <w:rFonts w:ascii="CambriaMath" w:hAnsi="CambriaMath"/>
          <w:sz w:val="28"/>
          <w:szCs w:val="28"/>
          <w:u w:val="single"/>
          <w:vertAlign w:val="subscript"/>
          <w:lang w:val="en-US"/>
        </w:rPr>
      </w:pPr>
      <w:r>
        <w:rPr>
          <w:i/>
          <w:iCs/>
          <w:u w:val="single"/>
          <w:lang w:val="en-US"/>
        </w:rPr>
        <w:t>6</w:t>
      </w:r>
      <w:r>
        <w:rPr>
          <w:i/>
          <w:iCs/>
          <w:u w:val="single"/>
          <w:lang w:val="en-US"/>
        </w:rPr>
        <w:t xml:space="preserve">. </w:t>
      </w:r>
      <w:r>
        <w:rPr>
          <w:i/>
          <w:iCs/>
          <w:u w:val="single"/>
          <w:lang w:val="en-US"/>
        </w:rPr>
        <w:t>Quick</w:t>
      </w:r>
      <w:r>
        <w:rPr>
          <w:i/>
          <w:iCs/>
          <w:u w:val="single"/>
          <w:lang w:val="en-US"/>
        </w:rPr>
        <w:t xml:space="preserve"> Sort of the elements of V</w:t>
      </w:r>
    </w:p>
    <w:p w14:paraId="16BF3501" w14:textId="40612F98" w:rsidR="005F7CD3" w:rsidRDefault="005F7CD3" w:rsidP="004B7C38">
      <w:pPr>
        <w:rPr>
          <w:i/>
          <w:iCs/>
          <w:lang w:val="en-US"/>
        </w:rPr>
      </w:pPr>
    </w:p>
    <w:p w14:paraId="6B6BB7F4" w14:textId="3FEF1A0D" w:rsidR="005F7CD3" w:rsidRDefault="00E43E52" w:rsidP="004B7C38">
      <w:pPr>
        <w:rPr>
          <w:i/>
          <w:iCs/>
          <w:lang w:val="en-US"/>
        </w:rPr>
      </w:pPr>
      <w:r>
        <w:rPr>
          <w:i/>
          <w:iCs/>
          <w:lang w:val="en-US"/>
        </w:rPr>
        <w:t xml:space="preserve">//Quick sort </w:t>
      </w:r>
      <w:r w:rsidR="003370AB">
        <w:rPr>
          <w:i/>
          <w:iCs/>
          <w:lang w:val="en-US"/>
        </w:rPr>
        <w:t>is a divide and conquer method</w:t>
      </w:r>
    </w:p>
    <w:p w14:paraId="40D1CAD2" w14:textId="1F5F3753" w:rsidR="003370AB" w:rsidRDefault="003370AB" w:rsidP="004B7C38">
      <w:pPr>
        <w:rPr>
          <w:i/>
          <w:iCs/>
          <w:lang w:val="en-US"/>
        </w:rPr>
      </w:pPr>
      <w:r>
        <w:rPr>
          <w:i/>
          <w:iCs/>
          <w:lang w:val="en-US"/>
        </w:rPr>
        <w:t>//</w:t>
      </w:r>
      <w:r w:rsidR="00572CDE">
        <w:rPr>
          <w:i/>
          <w:iCs/>
          <w:lang w:val="en-US"/>
        </w:rPr>
        <w:t>It selects an element as pivot</w:t>
      </w:r>
    </w:p>
    <w:p w14:paraId="25853046" w14:textId="3EBD581C" w:rsidR="00572CDE" w:rsidRDefault="00572CDE" w:rsidP="004B7C38">
      <w:pPr>
        <w:rPr>
          <w:i/>
          <w:iCs/>
          <w:lang w:val="en-US"/>
        </w:rPr>
      </w:pPr>
      <w:r>
        <w:rPr>
          <w:i/>
          <w:iCs/>
          <w:lang w:val="en-US"/>
        </w:rPr>
        <w:t xml:space="preserve">//And partitions </w:t>
      </w:r>
      <w:r w:rsidR="00E348B6">
        <w:rPr>
          <w:i/>
          <w:iCs/>
          <w:lang w:val="en-US"/>
        </w:rPr>
        <w:t>list around pivot.</w:t>
      </w:r>
    </w:p>
    <w:p w14:paraId="2B35E972" w14:textId="579C30D9" w:rsidR="00E348B6" w:rsidRDefault="00AB3C56" w:rsidP="004B7C38">
      <w:pPr>
        <w:rPr>
          <w:i/>
          <w:iCs/>
          <w:lang w:val="en-US"/>
        </w:rPr>
      </w:pPr>
      <w:r>
        <w:rPr>
          <w:i/>
          <w:iCs/>
          <w:lang w:val="en-US"/>
        </w:rPr>
        <w:t>Input = List</w:t>
      </w:r>
      <w:r w:rsidR="00DB46B6">
        <w:rPr>
          <w:i/>
          <w:iCs/>
          <w:lang w:val="en-US"/>
        </w:rPr>
        <w:t xml:space="preserve"> of non-negative integers</w:t>
      </w:r>
    </w:p>
    <w:p w14:paraId="7E02AE91" w14:textId="0F12BE76" w:rsidR="00107AAA" w:rsidRDefault="00107AAA" w:rsidP="004B7C38">
      <w:pPr>
        <w:rPr>
          <w:i/>
          <w:iCs/>
          <w:lang w:val="en-US"/>
        </w:rPr>
      </w:pPr>
      <w:r>
        <w:rPr>
          <w:i/>
          <w:iCs/>
          <w:lang w:val="en-US"/>
        </w:rPr>
        <w:t>Start = start time</w:t>
      </w:r>
    </w:p>
    <w:p w14:paraId="5861BAF0" w14:textId="24EE4738" w:rsidR="002970D0" w:rsidRDefault="00DB46B6" w:rsidP="004B7C38">
      <w:pPr>
        <w:rPr>
          <w:i/>
          <w:iCs/>
          <w:lang w:val="en-US"/>
        </w:rPr>
      </w:pPr>
      <w:r>
        <w:rPr>
          <w:i/>
          <w:iCs/>
          <w:lang w:val="en-US"/>
        </w:rPr>
        <w:t xml:space="preserve">Pivot = </w:t>
      </w:r>
      <w:proofErr w:type="gramStart"/>
      <w:r>
        <w:rPr>
          <w:i/>
          <w:iCs/>
          <w:lang w:val="en-US"/>
        </w:rPr>
        <w:t>List[</w:t>
      </w:r>
      <w:proofErr w:type="gramEnd"/>
      <w:r>
        <w:rPr>
          <w:i/>
          <w:iCs/>
          <w:lang w:val="en-US"/>
        </w:rPr>
        <w:t>0]</w:t>
      </w:r>
      <w:r w:rsidR="002970D0">
        <w:rPr>
          <w:i/>
          <w:iCs/>
          <w:lang w:val="en-US"/>
        </w:rPr>
        <w:t>, First element</w:t>
      </w:r>
    </w:p>
    <w:p w14:paraId="77D42C08" w14:textId="370C91EE" w:rsidR="002970D0" w:rsidRDefault="0068680B" w:rsidP="004B7C38">
      <w:pPr>
        <w:rPr>
          <w:i/>
          <w:iCs/>
          <w:lang w:val="en-US"/>
        </w:rPr>
      </w:pPr>
      <w:r>
        <w:rPr>
          <w:i/>
          <w:iCs/>
          <w:lang w:val="en-US"/>
        </w:rPr>
        <w:t>Sort Pivot</w:t>
      </w:r>
    </w:p>
    <w:p w14:paraId="28722EC7" w14:textId="0A5DD18D" w:rsidR="00FF7FA8" w:rsidRDefault="00FF7FA8" w:rsidP="004B7C38">
      <w:pPr>
        <w:rPr>
          <w:i/>
          <w:iCs/>
          <w:lang w:val="en-US"/>
        </w:rPr>
      </w:pPr>
      <w:r>
        <w:rPr>
          <w:i/>
          <w:iCs/>
          <w:lang w:val="en-US"/>
        </w:rPr>
        <w:tab/>
        <w:t>Elements smaller than x before x</w:t>
      </w:r>
      <w:r w:rsidR="00E61A25">
        <w:rPr>
          <w:i/>
          <w:iCs/>
          <w:lang w:val="en-US"/>
        </w:rPr>
        <w:t>, and greater elements after x</w:t>
      </w:r>
    </w:p>
    <w:p w14:paraId="7B72D0FA" w14:textId="09C97C9F" w:rsidR="00107AAA" w:rsidRDefault="00107AAA" w:rsidP="004B7C38">
      <w:pPr>
        <w:rPr>
          <w:i/>
          <w:iCs/>
          <w:lang w:val="en-US"/>
        </w:rPr>
      </w:pPr>
      <w:r>
        <w:rPr>
          <w:i/>
          <w:iCs/>
          <w:lang w:val="en-US"/>
        </w:rPr>
        <w:t xml:space="preserve">Runtime = </w:t>
      </w:r>
      <w:r w:rsidR="00DA529A">
        <w:rPr>
          <w:i/>
          <w:iCs/>
          <w:lang w:val="en-US"/>
        </w:rPr>
        <w:t>Stop - Start</w:t>
      </w:r>
    </w:p>
    <w:p w14:paraId="68A3A77F" w14:textId="659AB731" w:rsidR="00107AAA" w:rsidRDefault="00107AAA" w:rsidP="004B7C38">
      <w:pPr>
        <w:rPr>
          <w:i/>
          <w:iCs/>
          <w:lang w:val="en-US"/>
        </w:rPr>
      </w:pPr>
      <w:r>
        <w:rPr>
          <w:i/>
          <w:iCs/>
          <w:lang w:val="en-US"/>
        </w:rPr>
        <w:t>Stop = stop time</w:t>
      </w:r>
    </w:p>
    <w:p w14:paraId="11A850D8" w14:textId="234693A4" w:rsidR="00107AAA" w:rsidRDefault="00107AAA" w:rsidP="004B7C38">
      <w:pPr>
        <w:rPr>
          <w:i/>
          <w:iCs/>
          <w:lang w:val="en-US"/>
        </w:rPr>
      </w:pPr>
      <w:r>
        <w:rPr>
          <w:i/>
          <w:iCs/>
          <w:lang w:val="en-US"/>
        </w:rPr>
        <w:lastRenderedPageBreak/>
        <w:t>Return Runtime</w:t>
      </w:r>
    </w:p>
    <w:p w14:paraId="4F8CBC78" w14:textId="77777777" w:rsidR="00E61A25" w:rsidRDefault="00E61A25" w:rsidP="004B7C38">
      <w:pPr>
        <w:rPr>
          <w:i/>
          <w:iCs/>
          <w:lang w:val="en-US"/>
        </w:rPr>
      </w:pPr>
    </w:p>
    <w:p w14:paraId="3582B641" w14:textId="77777777" w:rsidR="00E5418A" w:rsidRDefault="00E5418A" w:rsidP="00E5418A">
      <w:pPr>
        <w:rPr>
          <w:i/>
          <w:iCs/>
          <w:lang w:val="en-US"/>
        </w:rPr>
      </w:pPr>
    </w:p>
    <w:p w14:paraId="558F3C2E" w14:textId="128EDE41" w:rsidR="00E5418A" w:rsidRPr="003D08D7" w:rsidRDefault="00E5418A" w:rsidP="00E5418A">
      <w:pPr>
        <w:rPr>
          <w:rFonts w:ascii="CambriaMath" w:hAnsi="CambriaMath"/>
          <w:sz w:val="28"/>
          <w:szCs w:val="28"/>
          <w:u w:val="single"/>
          <w:vertAlign w:val="subscript"/>
          <w:lang w:val="en-US"/>
        </w:rPr>
      </w:pPr>
      <w:r>
        <w:rPr>
          <w:i/>
          <w:iCs/>
          <w:lang w:val="en-US"/>
        </w:rPr>
        <w:t>7</w:t>
      </w:r>
      <w:r>
        <w:rPr>
          <w:i/>
          <w:iCs/>
          <w:u w:val="single"/>
          <w:lang w:val="en-US"/>
        </w:rPr>
        <w:t xml:space="preserve">. </w:t>
      </w:r>
      <w:proofErr w:type="spellStart"/>
      <w:r>
        <w:rPr>
          <w:i/>
          <w:iCs/>
          <w:u w:val="single"/>
          <w:lang w:val="en-US"/>
        </w:rPr>
        <w:t>Tim</w:t>
      </w:r>
      <w:r w:rsidR="0012013E">
        <w:rPr>
          <w:i/>
          <w:iCs/>
          <w:u w:val="single"/>
          <w:lang w:val="en-US"/>
        </w:rPr>
        <w:t>s</w:t>
      </w:r>
      <w:r>
        <w:rPr>
          <w:i/>
          <w:iCs/>
          <w:u w:val="single"/>
          <w:lang w:val="en-US"/>
        </w:rPr>
        <w:t>ort</w:t>
      </w:r>
      <w:proofErr w:type="spellEnd"/>
      <w:r>
        <w:rPr>
          <w:i/>
          <w:iCs/>
          <w:u w:val="single"/>
          <w:lang w:val="en-US"/>
        </w:rPr>
        <w:t xml:space="preserve"> of the elements of V</w:t>
      </w:r>
    </w:p>
    <w:p w14:paraId="38E7847B" w14:textId="24D23974" w:rsidR="005F7CD3" w:rsidRDefault="005F7CD3" w:rsidP="004B7C38">
      <w:pPr>
        <w:rPr>
          <w:i/>
          <w:iCs/>
          <w:lang w:val="en-US"/>
        </w:rPr>
      </w:pPr>
    </w:p>
    <w:p w14:paraId="2FF2D7A8" w14:textId="51DEC2B1" w:rsidR="005F7CD3" w:rsidRDefault="0012013E" w:rsidP="004B7C38">
      <w:pPr>
        <w:rPr>
          <w:i/>
          <w:iCs/>
          <w:lang w:val="en-US"/>
        </w:rPr>
      </w:pPr>
      <w:r>
        <w:rPr>
          <w:i/>
          <w:iCs/>
          <w:lang w:val="en-US"/>
        </w:rPr>
        <w:t>//</w:t>
      </w:r>
      <w:proofErr w:type="spellStart"/>
      <w:r>
        <w:rPr>
          <w:i/>
          <w:iCs/>
          <w:lang w:val="en-US"/>
        </w:rPr>
        <w:t>Timsort</w:t>
      </w:r>
      <w:proofErr w:type="spellEnd"/>
      <w:r>
        <w:rPr>
          <w:i/>
          <w:iCs/>
          <w:lang w:val="en-US"/>
        </w:rPr>
        <w:t xml:space="preserve"> </w:t>
      </w:r>
      <w:r w:rsidR="00D038A9">
        <w:rPr>
          <w:i/>
          <w:iCs/>
          <w:lang w:val="en-US"/>
        </w:rPr>
        <w:t>is based on Insertion and Merge Sort</w:t>
      </w:r>
    </w:p>
    <w:p w14:paraId="4F30012D" w14:textId="6DB68807" w:rsidR="00D038A9" w:rsidRDefault="00A24B7D" w:rsidP="004B7C38">
      <w:pPr>
        <w:rPr>
          <w:i/>
          <w:iCs/>
          <w:lang w:val="en-US"/>
        </w:rPr>
      </w:pPr>
      <w:r>
        <w:rPr>
          <w:i/>
          <w:iCs/>
          <w:lang w:val="en-US"/>
        </w:rPr>
        <w:t xml:space="preserve">//Used in Python’s </w:t>
      </w:r>
      <w:proofErr w:type="gramStart"/>
      <w:r>
        <w:rPr>
          <w:i/>
          <w:iCs/>
          <w:lang w:val="en-US"/>
        </w:rPr>
        <w:t>sorted(</w:t>
      </w:r>
      <w:proofErr w:type="gramEnd"/>
      <w:r>
        <w:rPr>
          <w:i/>
          <w:iCs/>
          <w:lang w:val="en-US"/>
        </w:rPr>
        <w:t>) &amp; sort() function</w:t>
      </w:r>
    </w:p>
    <w:p w14:paraId="61A82D72" w14:textId="0BA93352" w:rsidR="00A24B7D" w:rsidRDefault="00E64FC7" w:rsidP="004B7C38">
      <w:pPr>
        <w:rPr>
          <w:i/>
          <w:iCs/>
          <w:lang w:val="en-US"/>
        </w:rPr>
      </w:pPr>
      <w:r>
        <w:rPr>
          <w:i/>
          <w:iCs/>
          <w:lang w:val="en-US"/>
        </w:rPr>
        <w:t>//Sort small pieces with Insertion Sort</w:t>
      </w:r>
    </w:p>
    <w:p w14:paraId="3C002B3F" w14:textId="03752363" w:rsidR="007D2C47" w:rsidRPr="007D2C47" w:rsidRDefault="00E64FC7" w:rsidP="007D2C47">
      <w:pPr>
        <w:rPr>
          <w:i/>
          <w:iCs/>
          <w:lang w:val="en-US"/>
        </w:rPr>
      </w:pPr>
      <w:r>
        <w:rPr>
          <w:i/>
          <w:iCs/>
          <w:lang w:val="en-US"/>
        </w:rPr>
        <w:t xml:space="preserve">//Then merge the pieces using </w:t>
      </w:r>
      <w:r w:rsidR="00CE71EE">
        <w:rPr>
          <w:i/>
          <w:iCs/>
          <w:lang w:val="en-US"/>
        </w:rPr>
        <w:t xml:space="preserve">a </w:t>
      </w:r>
      <w:r>
        <w:rPr>
          <w:i/>
          <w:iCs/>
          <w:lang w:val="en-US"/>
        </w:rPr>
        <w:t>merge of merge sort</w:t>
      </w:r>
    </w:p>
    <w:p w14:paraId="17721514" w14:textId="5634A08D" w:rsidR="007D2C47" w:rsidRPr="007D2C47" w:rsidRDefault="007D2C47" w:rsidP="007D2C47">
      <w:pPr>
        <w:pStyle w:val="NormalWeb"/>
        <w:rPr>
          <w:b/>
          <w:bCs/>
        </w:rPr>
      </w:pPr>
      <w:r w:rsidRPr="007D2C47">
        <w:rPr>
          <w:rFonts w:ascii="TimesNewRomanPS" w:hAnsi="TimesNewRomanPS"/>
          <w:b/>
          <w:bCs/>
          <w:i/>
          <w:iCs/>
          <w:sz w:val="28"/>
          <w:szCs w:val="28"/>
        </w:rPr>
        <w:t xml:space="preserve">II. Generate random matrices </w:t>
      </w:r>
      <w:r w:rsidRPr="007D2C47">
        <w:rPr>
          <w:rFonts w:ascii="Cambria Math" w:hAnsi="Cambria Math" w:cs="Cambria Math"/>
          <w:b/>
          <w:bCs/>
          <w:sz w:val="28"/>
          <w:szCs w:val="28"/>
        </w:rPr>
        <w:t>𝐴</w:t>
      </w:r>
      <w:r w:rsidRPr="007D2C47">
        <w:rPr>
          <w:rFonts w:ascii="CambriaMath" w:hAnsi="CambriaMath"/>
          <w:b/>
          <w:bCs/>
          <w:sz w:val="28"/>
          <w:szCs w:val="28"/>
        </w:rPr>
        <w:t xml:space="preserve"> </w:t>
      </w:r>
      <w:r w:rsidRPr="007D2C47">
        <w:rPr>
          <w:rFonts w:ascii="TimesNewRomanPS" w:hAnsi="TimesNewRomanPS"/>
          <w:b/>
          <w:bCs/>
          <w:i/>
          <w:iCs/>
          <w:sz w:val="28"/>
          <w:szCs w:val="28"/>
        </w:rPr>
        <w:t xml:space="preserve">and </w:t>
      </w:r>
      <w:r w:rsidRPr="007D2C47">
        <w:rPr>
          <w:rFonts w:ascii="Cambria Math" w:hAnsi="Cambria Math" w:cs="Cambria Math"/>
          <w:b/>
          <w:bCs/>
          <w:sz w:val="28"/>
          <w:szCs w:val="28"/>
        </w:rPr>
        <w:t>𝐵</w:t>
      </w:r>
      <w:r w:rsidRPr="007D2C47">
        <w:rPr>
          <w:rFonts w:ascii="CambriaMath" w:hAnsi="CambriaMath"/>
          <w:b/>
          <w:bCs/>
          <w:sz w:val="28"/>
          <w:szCs w:val="28"/>
        </w:rPr>
        <w:t xml:space="preserve"> </w:t>
      </w:r>
      <w:r w:rsidRPr="007D2C47">
        <w:rPr>
          <w:rFonts w:ascii="TimesNewRomanPS" w:hAnsi="TimesNewRomanPS"/>
          <w:b/>
          <w:bCs/>
          <w:i/>
          <w:iCs/>
          <w:sz w:val="28"/>
          <w:szCs w:val="28"/>
        </w:rPr>
        <w:t xml:space="preserve">of size </w:t>
      </w:r>
      <w:r w:rsidRPr="007D2C47">
        <w:rPr>
          <w:rFonts w:ascii="Cambria Math" w:hAnsi="Cambria Math" w:cs="Cambria Math"/>
          <w:b/>
          <w:bCs/>
          <w:sz w:val="28"/>
          <w:szCs w:val="28"/>
        </w:rPr>
        <w:t>𝑛</w:t>
      </w:r>
      <w:r w:rsidRPr="007D2C47">
        <w:rPr>
          <w:rFonts w:ascii="CambriaMath" w:hAnsi="CambriaMath"/>
          <w:b/>
          <w:bCs/>
          <w:sz w:val="28"/>
          <w:szCs w:val="28"/>
        </w:rPr>
        <w:t xml:space="preserve"> × </w:t>
      </w:r>
      <w:r w:rsidRPr="007D2C47">
        <w:rPr>
          <w:rFonts w:ascii="Cambria Math" w:hAnsi="Cambria Math" w:cs="Cambria Math"/>
          <w:b/>
          <w:bCs/>
          <w:sz w:val="28"/>
          <w:szCs w:val="28"/>
        </w:rPr>
        <w:t>𝑛</w:t>
      </w:r>
      <w:r w:rsidRPr="007D2C47">
        <w:rPr>
          <w:rFonts w:ascii="CambriaMath" w:hAnsi="CambriaMath"/>
          <w:b/>
          <w:bCs/>
          <w:sz w:val="28"/>
          <w:szCs w:val="28"/>
        </w:rPr>
        <w:t xml:space="preserve"> </w:t>
      </w:r>
      <w:r w:rsidRPr="007D2C47">
        <w:rPr>
          <w:rFonts w:ascii="TimesNewRomanPS" w:hAnsi="TimesNewRomanPS"/>
          <w:b/>
          <w:bCs/>
          <w:i/>
          <w:iCs/>
          <w:sz w:val="28"/>
          <w:szCs w:val="28"/>
        </w:rPr>
        <w:t xml:space="preserve">with non-negative elements. Find the usual matrix product for </w:t>
      </w:r>
      <w:r w:rsidRPr="007D2C47">
        <w:rPr>
          <w:rFonts w:ascii="Cambria Math" w:hAnsi="Cambria Math" w:cs="Cambria Math"/>
          <w:b/>
          <w:bCs/>
          <w:sz w:val="28"/>
          <w:szCs w:val="28"/>
        </w:rPr>
        <w:t>𝐴</w:t>
      </w:r>
      <w:r w:rsidRPr="007D2C47">
        <w:rPr>
          <w:rFonts w:ascii="CambriaMath" w:hAnsi="CambriaMath"/>
          <w:b/>
          <w:bCs/>
          <w:sz w:val="28"/>
          <w:szCs w:val="28"/>
        </w:rPr>
        <w:t xml:space="preserve"> </w:t>
      </w:r>
      <w:r w:rsidRPr="007D2C47">
        <w:rPr>
          <w:rFonts w:ascii="TimesNewRomanPS" w:hAnsi="TimesNewRomanPS"/>
          <w:b/>
          <w:bCs/>
          <w:i/>
          <w:iCs/>
          <w:sz w:val="28"/>
          <w:szCs w:val="28"/>
        </w:rPr>
        <w:t xml:space="preserve">and </w:t>
      </w:r>
      <w:r w:rsidRPr="007D2C47">
        <w:rPr>
          <w:rFonts w:ascii="Cambria Math" w:hAnsi="Cambria Math" w:cs="Cambria Math"/>
          <w:b/>
          <w:bCs/>
          <w:sz w:val="28"/>
          <w:szCs w:val="28"/>
        </w:rPr>
        <w:t>𝐵</w:t>
      </w:r>
      <w:r w:rsidRPr="007D2C47">
        <w:rPr>
          <w:rFonts w:ascii="CambriaMath" w:hAnsi="CambriaMath"/>
          <w:b/>
          <w:bCs/>
          <w:sz w:val="28"/>
          <w:szCs w:val="28"/>
        </w:rPr>
        <w:t xml:space="preserve"> </w:t>
      </w:r>
    </w:p>
    <w:p w14:paraId="123DF4D3" w14:textId="6DE5EEC8" w:rsidR="007D2C47" w:rsidRDefault="007D2C47" w:rsidP="007D2C47">
      <w:pPr>
        <w:rPr>
          <w:i/>
          <w:iCs/>
          <w:lang w:val="en-US"/>
        </w:rPr>
      </w:pPr>
    </w:p>
    <w:p w14:paraId="29066E56" w14:textId="7329F703" w:rsidR="007D2C47" w:rsidRDefault="007D2C47" w:rsidP="007D2C47">
      <w:pPr>
        <w:rPr>
          <w:i/>
          <w:iCs/>
          <w:lang w:val="en-US"/>
        </w:rPr>
      </w:pPr>
      <w:r>
        <w:rPr>
          <w:i/>
          <w:iCs/>
          <w:lang w:val="en-US"/>
        </w:rPr>
        <w:t xml:space="preserve">//Multiply an </w:t>
      </w:r>
      <w:proofErr w:type="spellStart"/>
      <w:r>
        <w:rPr>
          <w:i/>
          <w:iCs/>
          <w:lang w:val="en-US"/>
        </w:rPr>
        <w:t>nXn</w:t>
      </w:r>
      <w:proofErr w:type="spellEnd"/>
      <w:r>
        <w:rPr>
          <w:i/>
          <w:iCs/>
          <w:lang w:val="en-US"/>
        </w:rPr>
        <w:t xml:space="preserve"> matrix A, and B</w:t>
      </w:r>
    </w:p>
    <w:p w14:paraId="0E9F57B7" w14:textId="6D87EA8C" w:rsidR="007D2C47" w:rsidRDefault="007D2C47" w:rsidP="007D2C47">
      <w:pPr>
        <w:rPr>
          <w:i/>
          <w:iCs/>
          <w:lang w:val="en-US"/>
        </w:rPr>
      </w:pPr>
      <w:r>
        <w:rPr>
          <w:i/>
          <w:iCs/>
          <w:lang w:val="en-US"/>
        </w:rPr>
        <w:t>Input = Random Matrix A, and B of size n X n</w:t>
      </w:r>
    </w:p>
    <w:p w14:paraId="11F4CAD8" w14:textId="77777777" w:rsidR="007D2C47" w:rsidRDefault="007D2C47" w:rsidP="007D2C47">
      <w:pPr>
        <w:rPr>
          <w:i/>
          <w:iCs/>
          <w:lang w:val="en-US"/>
        </w:rPr>
      </w:pPr>
      <w:r>
        <w:rPr>
          <w:i/>
          <w:iCs/>
          <w:lang w:val="en-US"/>
        </w:rPr>
        <w:t>Start = start time</w:t>
      </w:r>
    </w:p>
    <w:p w14:paraId="77167F41" w14:textId="77777777" w:rsidR="007D2C47" w:rsidRDefault="007D2C47" w:rsidP="007D2C47">
      <w:pPr>
        <w:rPr>
          <w:i/>
          <w:iCs/>
          <w:lang w:val="en-US"/>
        </w:rPr>
      </w:pPr>
      <w:r>
        <w:rPr>
          <w:i/>
          <w:iCs/>
          <w:lang w:val="en-US"/>
        </w:rPr>
        <w:t>For I in range(</w:t>
      </w:r>
      <w:proofErr w:type="spellStart"/>
      <w:r>
        <w:rPr>
          <w:i/>
          <w:iCs/>
          <w:lang w:val="en-US"/>
        </w:rPr>
        <w:t>len</w:t>
      </w:r>
      <w:proofErr w:type="spellEnd"/>
      <w:r>
        <w:rPr>
          <w:i/>
          <w:iCs/>
          <w:lang w:val="en-US"/>
        </w:rPr>
        <w:t xml:space="preserve">(A), </w:t>
      </w:r>
      <w:proofErr w:type="spellStart"/>
      <w:r>
        <w:rPr>
          <w:i/>
          <w:iCs/>
          <w:lang w:val="en-US"/>
        </w:rPr>
        <w:t>len</w:t>
      </w:r>
      <w:proofErr w:type="spellEnd"/>
      <w:r>
        <w:rPr>
          <w:i/>
          <w:iCs/>
          <w:lang w:val="en-US"/>
        </w:rPr>
        <w:t>(B)</w:t>
      </w:r>
    </w:p>
    <w:p w14:paraId="351CE90F" w14:textId="77777777" w:rsidR="007D2C47" w:rsidRDefault="007D2C47" w:rsidP="007D2C47">
      <w:pPr>
        <w:rPr>
          <w:i/>
          <w:iCs/>
          <w:lang w:val="en-US"/>
        </w:rPr>
      </w:pPr>
      <w:r>
        <w:rPr>
          <w:i/>
          <w:iCs/>
          <w:lang w:val="en-US"/>
        </w:rPr>
        <w:tab/>
        <w:t>For j in range(</w:t>
      </w:r>
      <w:proofErr w:type="spellStart"/>
      <w:r>
        <w:rPr>
          <w:i/>
          <w:iCs/>
          <w:lang w:val="en-US"/>
        </w:rPr>
        <w:t>len</w:t>
      </w:r>
      <w:proofErr w:type="spellEnd"/>
      <w:r>
        <w:rPr>
          <w:i/>
          <w:iCs/>
          <w:lang w:val="en-US"/>
        </w:rPr>
        <w:t>(B)[0])</w:t>
      </w:r>
    </w:p>
    <w:p w14:paraId="3125B573" w14:textId="77777777" w:rsidR="007D2C47" w:rsidRDefault="007D2C47" w:rsidP="007D2C47">
      <w:pPr>
        <w:rPr>
          <w:i/>
          <w:iCs/>
          <w:lang w:val="en-US"/>
        </w:rPr>
      </w:pPr>
      <w:r>
        <w:rPr>
          <w:i/>
          <w:iCs/>
          <w:lang w:val="en-US"/>
        </w:rPr>
        <w:tab/>
      </w:r>
      <w:r>
        <w:rPr>
          <w:i/>
          <w:iCs/>
          <w:lang w:val="en-US"/>
        </w:rPr>
        <w:tab/>
      </w:r>
      <w:proofErr w:type="spellStart"/>
      <w:r>
        <w:rPr>
          <w:i/>
          <w:iCs/>
          <w:lang w:val="en-US"/>
        </w:rPr>
        <w:t>For k</w:t>
      </w:r>
      <w:proofErr w:type="spellEnd"/>
      <w:r>
        <w:rPr>
          <w:i/>
          <w:iCs/>
          <w:lang w:val="en-US"/>
        </w:rPr>
        <w:t xml:space="preserve"> in range(</w:t>
      </w:r>
      <w:proofErr w:type="spellStart"/>
      <w:r>
        <w:rPr>
          <w:i/>
          <w:iCs/>
          <w:lang w:val="en-US"/>
        </w:rPr>
        <w:t>len</w:t>
      </w:r>
      <w:proofErr w:type="spellEnd"/>
      <w:r>
        <w:rPr>
          <w:i/>
          <w:iCs/>
          <w:lang w:val="en-US"/>
        </w:rPr>
        <w:t>(B))</w:t>
      </w:r>
    </w:p>
    <w:p w14:paraId="0EAEBDD2" w14:textId="77777777" w:rsidR="007D2C47" w:rsidRDefault="007D2C47" w:rsidP="007D2C47">
      <w:pPr>
        <w:rPr>
          <w:i/>
          <w:iCs/>
          <w:lang w:val="en-US"/>
        </w:rPr>
      </w:pPr>
      <w:r>
        <w:rPr>
          <w:i/>
          <w:iCs/>
          <w:lang w:val="en-US"/>
        </w:rPr>
        <w:tab/>
      </w:r>
      <w:r>
        <w:rPr>
          <w:i/>
          <w:iCs/>
          <w:lang w:val="en-US"/>
        </w:rPr>
        <w:tab/>
      </w:r>
      <w:r>
        <w:rPr>
          <w:i/>
          <w:iCs/>
          <w:lang w:val="en-US"/>
        </w:rPr>
        <w:tab/>
        <w:t>Result[</w:t>
      </w:r>
      <w:proofErr w:type="spellStart"/>
      <w:r>
        <w:rPr>
          <w:i/>
          <w:iCs/>
          <w:lang w:val="en-US"/>
        </w:rPr>
        <w:t>i</w:t>
      </w:r>
      <w:proofErr w:type="spellEnd"/>
      <w:r>
        <w:rPr>
          <w:i/>
          <w:iCs/>
          <w:lang w:val="en-US"/>
        </w:rPr>
        <w:t>][j] += A[</w:t>
      </w:r>
      <w:proofErr w:type="spellStart"/>
      <w:r>
        <w:rPr>
          <w:i/>
          <w:iCs/>
          <w:lang w:val="en-US"/>
        </w:rPr>
        <w:t>i</w:t>
      </w:r>
      <w:proofErr w:type="spellEnd"/>
      <w:r>
        <w:rPr>
          <w:i/>
          <w:iCs/>
          <w:lang w:val="en-US"/>
        </w:rPr>
        <w:t>][k] * B[k][j]</w:t>
      </w:r>
    </w:p>
    <w:p w14:paraId="60B4C7E0" w14:textId="77777777" w:rsidR="007D2C47" w:rsidRDefault="007D2C47" w:rsidP="007D2C47">
      <w:pPr>
        <w:rPr>
          <w:i/>
          <w:iCs/>
          <w:lang w:val="en-US"/>
        </w:rPr>
      </w:pPr>
      <w:r>
        <w:rPr>
          <w:i/>
          <w:iCs/>
          <w:lang w:val="en-US"/>
        </w:rPr>
        <w:t>Stop = stop time</w:t>
      </w:r>
    </w:p>
    <w:p w14:paraId="1264CB1F" w14:textId="77777777" w:rsidR="007D2C47" w:rsidRDefault="007D2C47" w:rsidP="007D2C47">
      <w:pPr>
        <w:rPr>
          <w:i/>
          <w:iCs/>
          <w:lang w:val="en-US"/>
        </w:rPr>
      </w:pPr>
      <w:r>
        <w:rPr>
          <w:i/>
          <w:iCs/>
          <w:lang w:val="en-US"/>
        </w:rPr>
        <w:t>Runtime = Stop - Start</w:t>
      </w:r>
    </w:p>
    <w:p w14:paraId="4A323441" w14:textId="3FD12992" w:rsidR="009F32B6" w:rsidRDefault="007D2C47" w:rsidP="007D2C47">
      <w:pPr>
        <w:pStyle w:val="NormalWeb"/>
        <w:rPr>
          <w:rFonts w:ascii="TimesNewRomanPS" w:hAnsi="TimesNewRomanPS"/>
          <w:i/>
          <w:iCs/>
          <w:sz w:val="28"/>
          <w:szCs w:val="28"/>
          <w:u w:val="single"/>
        </w:rPr>
      </w:pPr>
      <w:r>
        <w:rPr>
          <w:i/>
          <w:iCs/>
          <w:lang w:val="en-US"/>
        </w:rPr>
        <w:t>Return Result, Runtime</w:t>
      </w:r>
    </w:p>
    <w:p w14:paraId="1C49DCCB" w14:textId="7443CD4A" w:rsidR="007D2C47" w:rsidRDefault="007D2C47" w:rsidP="004B7C38">
      <w:pPr>
        <w:rPr>
          <w:b/>
          <w:bCs/>
          <w:i/>
          <w:iCs/>
          <w:lang w:val="en-US"/>
        </w:rPr>
      </w:pPr>
    </w:p>
    <w:p w14:paraId="68278CB6" w14:textId="59C8F6AF" w:rsidR="00C22F88" w:rsidRDefault="00C22F88" w:rsidP="004B7C38">
      <w:pPr>
        <w:rPr>
          <w:b/>
          <w:bCs/>
          <w:i/>
          <w:iCs/>
          <w:lang w:val="en-US"/>
        </w:rPr>
      </w:pPr>
      <w:r w:rsidRPr="007D2C47">
        <w:rPr>
          <w:rFonts w:ascii="TimesNewRomanPS" w:hAnsi="TimesNewRomanPS"/>
          <w:b/>
          <w:bCs/>
          <w:i/>
          <w:iCs/>
          <w:sz w:val="28"/>
          <w:szCs w:val="28"/>
        </w:rPr>
        <w:t xml:space="preserve">II. Generate random matrices </w:t>
      </w:r>
      <w:r w:rsidRPr="007D2C47">
        <w:rPr>
          <w:rFonts w:ascii="Cambria Math" w:hAnsi="Cambria Math" w:cs="Cambria Math"/>
          <w:b/>
          <w:bCs/>
          <w:sz w:val="28"/>
          <w:szCs w:val="28"/>
        </w:rPr>
        <w:t>𝐴</w:t>
      </w:r>
      <w:r w:rsidRPr="007D2C47">
        <w:rPr>
          <w:rFonts w:ascii="CambriaMath" w:hAnsi="CambriaMath"/>
          <w:b/>
          <w:bCs/>
          <w:sz w:val="28"/>
          <w:szCs w:val="28"/>
        </w:rPr>
        <w:t xml:space="preserve"> </w:t>
      </w:r>
      <w:r w:rsidRPr="007D2C47">
        <w:rPr>
          <w:rFonts w:ascii="TimesNewRomanPS" w:hAnsi="TimesNewRomanPS"/>
          <w:b/>
          <w:bCs/>
          <w:i/>
          <w:iCs/>
          <w:sz w:val="28"/>
          <w:szCs w:val="28"/>
        </w:rPr>
        <w:t xml:space="preserve">and </w:t>
      </w:r>
      <w:r w:rsidRPr="007D2C47">
        <w:rPr>
          <w:rFonts w:ascii="Cambria Math" w:hAnsi="Cambria Math" w:cs="Cambria Math"/>
          <w:b/>
          <w:bCs/>
          <w:sz w:val="28"/>
          <w:szCs w:val="28"/>
        </w:rPr>
        <w:t>𝐵</w:t>
      </w:r>
      <w:r w:rsidRPr="007D2C47">
        <w:rPr>
          <w:rFonts w:ascii="CambriaMath" w:hAnsi="CambriaMath"/>
          <w:b/>
          <w:bCs/>
          <w:sz w:val="28"/>
          <w:szCs w:val="28"/>
        </w:rPr>
        <w:t xml:space="preserve"> </w:t>
      </w:r>
      <w:r w:rsidRPr="007D2C47">
        <w:rPr>
          <w:rFonts w:ascii="TimesNewRomanPS" w:hAnsi="TimesNewRomanPS"/>
          <w:b/>
          <w:bCs/>
          <w:i/>
          <w:iCs/>
          <w:sz w:val="28"/>
          <w:szCs w:val="28"/>
        </w:rPr>
        <w:t xml:space="preserve">of size </w:t>
      </w:r>
      <w:r w:rsidRPr="007D2C47">
        <w:rPr>
          <w:rFonts w:ascii="Cambria Math" w:hAnsi="Cambria Math" w:cs="Cambria Math"/>
          <w:b/>
          <w:bCs/>
          <w:sz w:val="28"/>
          <w:szCs w:val="28"/>
        </w:rPr>
        <w:t>𝑛</w:t>
      </w:r>
      <w:r w:rsidRPr="007D2C47">
        <w:rPr>
          <w:rFonts w:ascii="CambriaMath" w:hAnsi="CambriaMath"/>
          <w:b/>
          <w:bCs/>
          <w:sz w:val="28"/>
          <w:szCs w:val="28"/>
        </w:rPr>
        <w:t xml:space="preserve"> × </w:t>
      </w:r>
      <w:r w:rsidRPr="007D2C47">
        <w:rPr>
          <w:rFonts w:ascii="Cambria Math" w:hAnsi="Cambria Math" w:cs="Cambria Math"/>
          <w:b/>
          <w:bCs/>
          <w:sz w:val="28"/>
          <w:szCs w:val="28"/>
        </w:rPr>
        <w:t>𝑛</w:t>
      </w:r>
      <w:r w:rsidRPr="007D2C47">
        <w:rPr>
          <w:rFonts w:ascii="CambriaMath" w:hAnsi="CambriaMath"/>
          <w:b/>
          <w:bCs/>
          <w:sz w:val="28"/>
          <w:szCs w:val="28"/>
        </w:rPr>
        <w:t xml:space="preserve"> </w:t>
      </w:r>
      <w:r w:rsidRPr="007D2C47">
        <w:rPr>
          <w:rFonts w:ascii="TimesNewRomanPS" w:hAnsi="TimesNewRomanPS"/>
          <w:b/>
          <w:bCs/>
          <w:i/>
          <w:iCs/>
          <w:sz w:val="28"/>
          <w:szCs w:val="28"/>
        </w:rPr>
        <w:t xml:space="preserve">with non-negative elements. Find the usual matrix product for </w:t>
      </w:r>
      <w:r w:rsidRPr="007D2C47">
        <w:rPr>
          <w:rFonts w:ascii="Cambria Math" w:hAnsi="Cambria Math" w:cs="Cambria Math"/>
          <w:b/>
          <w:bCs/>
          <w:sz w:val="28"/>
          <w:szCs w:val="28"/>
        </w:rPr>
        <w:t>𝐴</w:t>
      </w:r>
      <w:r w:rsidRPr="007D2C47">
        <w:rPr>
          <w:rFonts w:ascii="CambriaMath" w:hAnsi="CambriaMath"/>
          <w:b/>
          <w:bCs/>
          <w:sz w:val="28"/>
          <w:szCs w:val="28"/>
        </w:rPr>
        <w:t xml:space="preserve"> </w:t>
      </w:r>
      <w:r w:rsidRPr="007D2C47">
        <w:rPr>
          <w:rFonts w:ascii="TimesNewRomanPS" w:hAnsi="TimesNewRomanPS"/>
          <w:b/>
          <w:bCs/>
          <w:i/>
          <w:iCs/>
          <w:sz w:val="28"/>
          <w:szCs w:val="28"/>
        </w:rPr>
        <w:t xml:space="preserve">and </w:t>
      </w:r>
      <w:r w:rsidRPr="007D2C47">
        <w:rPr>
          <w:rFonts w:ascii="Cambria Math" w:hAnsi="Cambria Math" w:cs="Cambria Math"/>
          <w:b/>
          <w:bCs/>
          <w:sz w:val="28"/>
          <w:szCs w:val="28"/>
        </w:rPr>
        <w:t>𝐵</w:t>
      </w:r>
    </w:p>
    <w:p w14:paraId="5E540ECF" w14:textId="77777777" w:rsidR="00C22F88" w:rsidRDefault="00C22F88" w:rsidP="004B7C38">
      <w:pPr>
        <w:rPr>
          <w:b/>
          <w:bCs/>
          <w:i/>
          <w:iCs/>
          <w:lang w:val="en-US"/>
        </w:rPr>
      </w:pPr>
    </w:p>
    <w:p w14:paraId="3804B4E5" w14:textId="77777777" w:rsidR="00C22F88" w:rsidRDefault="00C22F88" w:rsidP="00C22F88">
      <w:pPr>
        <w:pStyle w:val="NormalWeb"/>
      </w:pPr>
      <w:r>
        <w:rPr>
          <w:rFonts w:ascii="TimesNewRomanPS" w:hAnsi="TimesNewRomanPS"/>
          <w:b/>
          <w:bCs/>
          <w:i/>
          <w:iCs/>
          <w:sz w:val="28"/>
          <w:szCs w:val="28"/>
        </w:rPr>
        <w:t xml:space="preserve">III. </w:t>
      </w:r>
      <w:r w:rsidRPr="00C22F88">
        <w:rPr>
          <w:rFonts w:ascii="TimesNewRomanPS" w:hAnsi="TimesNewRomanPS"/>
          <w:b/>
          <w:bCs/>
          <w:i/>
          <w:iCs/>
          <w:sz w:val="28"/>
          <w:szCs w:val="28"/>
        </w:rPr>
        <w:t>Describe the data structures and design techniques used within the algorithms</w:t>
      </w:r>
      <w:r>
        <w:rPr>
          <w:rFonts w:ascii="TimesNewRomanPS" w:hAnsi="TimesNewRomanPS"/>
          <w:i/>
          <w:iCs/>
          <w:sz w:val="28"/>
          <w:szCs w:val="28"/>
        </w:rPr>
        <w:t xml:space="preserve">. </w:t>
      </w:r>
    </w:p>
    <w:p w14:paraId="30086D52" w14:textId="5FEFE734" w:rsidR="00C22F88" w:rsidRDefault="00C22F88" w:rsidP="004B7C38">
      <w:pPr>
        <w:rPr>
          <w:b/>
          <w:bCs/>
          <w:i/>
          <w:iCs/>
          <w:lang w:val="en-US"/>
        </w:rPr>
      </w:pPr>
    </w:p>
    <w:p w14:paraId="118599A0" w14:textId="77777777" w:rsidR="00C22F88" w:rsidRDefault="00C22F88" w:rsidP="004B7C38">
      <w:pPr>
        <w:rPr>
          <w:b/>
          <w:bCs/>
          <w:i/>
          <w:iCs/>
          <w:lang w:val="en-US"/>
        </w:rPr>
      </w:pPr>
    </w:p>
    <w:p w14:paraId="700DE3FA" w14:textId="77777777" w:rsidR="00C22F88" w:rsidRDefault="00C22F88" w:rsidP="004B7C38">
      <w:pPr>
        <w:rPr>
          <w:b/>
          <w:bCs/>
          <w:i/>
          <w:iCs/>
          <w:lang w:val="en-US"/>
        </w:rPr>
      </w:pPr>
    </w:p>
    <w:p w14:paraId="45F7FFF7" w14:textId="77777777" w:rsidR="00C22F88" w:rsidRDefault="00C22F88" w:rsidP="004B7C38">
      <w:pPr>
        <w:rPr>
          <w:b/>
          <w:bCs/>
          <w:i/>
          <w:iCs/>
          <w:lang w:val="en-US"/>
        </w:rPr>
      </w:pPr>
    </w:p>
    <w:p w14:paraId="28A3EE42" w14:textId="77777777" w:rsidR="00C22F88" w:rsidRDefault="00C22F88" w:rsidP="004B7C38">
      <w:pPr>
        <w:rPr>
          <w:b/>
          <w:bCs/>
          <w:i/>
          <w:iCs/>
          <w:lang w:val="en-US"/>
        </w:rPr>
      </w:pPr>
    </w:p>
    <w:p w14:paraId="53281343" w14:textId="77777777" w:rsidR="00C22F88" w:rsidRDefault="00C22F88" w:rsidP="004B7C38">
      <w:pPr>
        <w:rPr>
          <w:b/>
          <w:bCs/>
          <w:i/>
          <w:iCs/>
          <w:lang w:val="en-US"/>
        </w:rPr>
      </w:pPr>
    </w:p>
    <w:p w14:paraId="66CB8918" w14:textId="77777777" w:rsidR="00C22F88" w:rsidRDefault="00C22F88" w:rsidP="004B7C38">
      <w:pPr>
        <w:rPr>
          <w:b/>
          <w:bCs/>
          <w:i/>
          <w:iCs/>
          <w:lang w:val="en-US"/>
        </w:rPr>
      </w:pPr>
    </w:p>
    <w:p w14:paraId="167BE6C4" w14:textId="77777777" w:rsidR="00C22F88" w:rsidRDefault="00C22F88" w:rsidP="004B7C38">
      <w:pPr>
        <w:rPr>
          <w:b/>
          <w:bCs/>
          <w:i/>
          <w:iCs/>
          <w:lang w:val="en-US"/>
        </w:rPr>
      </w:pPr>
    </w:p>
    <w:p w14:paraId="71AFAAB3" w14:textId="77777777" w:rsidR="00C22F88" w:rsidRDefault="00C22F88" w:rsidP="004B7C38">
      <w:pPr>
        <w:rPr>
          <w:b/>
          <w:bCs/>
          <w:i/>
          <w:iCs/>
          <w:lang w:val="en-US"/>
        </w:rPr>
      </w:pPr>
    </w:p>
    <w:p w14:paraId="2A4835E0" w14:textId="77777777" w:rsidR="00C22F88" w:rsidRDefault="00C22F88" w:rsidP="004B7C38">
      <w:pPr>
        <w:rPr>
          <w:b/>
          <w:bCs/>
          <w:i/>
          <w:iCs/>
          <w:lang w:val="en-US"/>
        </w:rPr>
      </w:pPr>
    </w:p>
    <w:p w14:paraId="6A4D9B2B" w14:textId="77777777" w:rsidR="00C22F88" w:rsidRDefault="00C22F88" w:rsidP="004B7C38">
      <w:pPr>
        <w:rPr>
          <w:b/>
          <w:bCs/>
          <w:i/>
          <w:iCs/>
          <w:lang w:val="en-US"/>
        </w:rPr>
      </w:pPr>
    </w:p>
    <w:p w14:paraId="3AADF858" w14:textId="77777777" w:rsidR="00C22F88" w:rsidRDefault="00C22F88" w:rsidP="004B7C38">
      <w:pPr>
        <w:rPr>
          <w:b/>
          <w:bCs/>
          <w:i/>
          <w:iCs/>
          <w:lang w:val="en-US"/>
        </w:rPr>
      </w:pPr>
    </w:p>
    <w:p w14:paraId="59A16B26" w14:textId="77777777" w:rsidR="00C22F88" w:rsidRDefault="00C22F88" w:rsidP="004B7C38">
      <w:pPr>
        <w:rPr>
          <w:b/>
          <w:bCs/>
          <w:i/>
          <w:iCs/>
          <w:lang w:val="en-US"/>
        </w:rPr>
      </w:pPr>
    </w:p>
    <w:p w14:paraId="141D3826" w14:textId="77777777" w:rsidR="00C22F88" w:rsidRDefault="00C22F88" w:rsidP="004B7C38">
      <w:pPr>
        <w:rPr>
          <w:b/>
          <w:bCs/>
          <w:i/>
          <w:iCs/>
          <w:lang w:val="en-US"/>
        </w:rPr>
      </w:pPr>
    </w:p>
    <w:p w14:paraId="51F33A7B" w14:textId="77777777" w:rsidR="00C22F88" w:rsidRDefault="00C22F88" w:rsidP="004B7C38">
      <w:pPr>
        <w:rPr>
          <w:b/>
          <w:bCs/>
          <w:i/>
          <w:iCs/>
          <w:lang w:val="en-US"/>
        </w:rPr>
      </w:pPr>
    </w:p>
    <w:p w14:paraId="02F5EB0C" w14:textId="3FFFC346" w:rsidR="009A20A9" w:rsidRPr="00C22F88" w:rsidRDefault="009A20A9" w:rsidP="004B7C38">
      <w:pPr>
        <w:rPr>
          <w:b/>
          <w:bCs/>
          <w:lang w:val="en-US"/>
        </w:rPr>
      </w:pPr>
      <w:r w:rsidRPr="00C22F88">
        <w:rPr>
          <w:b/>
          <w:bCs/>
          <w:lang w:val="en-US"/>
        </w:rPr>
        <w:lastRenderedPageBreak/>
        <w:t>Brief Theory</w:t>
      </w:r>
    </w:p>
    <w:p w14:paraId="04FA8B5D" w14:textId="77777777" w:rsidR="009A20A9" w:rsidRDefault="009A20A9" w:rsidP="004B7C38">
      <w:pPr>
        <w:rPr>
          <w:i/>
          <w:iCs/>
          <w:lang w:val="en-US"/>
        </w:rPr>
      </w:pPr>
    </w:p>
    <w:p w14:paraId="27697BA2" w14:textId="77777777" w:rsidR="009A20A9" w:rsidRPr="007B0F30" w:rsidRDefault="009A20A9" w:rsidP="009A20A9">
      <w:pPr>
        <w:rPr>
          <w:lang w:val="en-US"/>
        </w:rPr>
      </w:pPr>
      <w:r w:rsidRPr="007B0F30">
        <w:rPr>
          <w:lang w:val="en-US"/>
        </w:rPr>
        <w:t>An algorithm is a sequence of unambiguous instructions for solving a problem, i.e., a step-by-</w:t>
      </w:r>
    </w:p>
    <w:p w14:paraId="14B8CF65" w14:textId="77777777" w:rsidR="009A20A9" w:rsidRPr="007B0F30" w:rsidRDefault="009A20A9" w:rsidP="009A20A9">
      <w:pPr>
        <w:rPr>
          <w:lang w:val="en-US"/>
        </w:rPr>
      </w:pPr>
      <w:r>
        <w:rPr>
          <w:lang w:val="en-US"/>
        </w:rPr>
        <w:t>step-specific</w:t>
      </w:r>
      <w:r w:rsidRPr="007B0F30">
        <w:rPr>
          <w:lang w:val="en-US"/>
        </w:rPr>
        <w:t xml:space="preserve"> instruction that accepts a legitimate input and produces the required output in a</w:t>
      </w:r>
      <w:r>
        <w:rPr>
          <w:lang w:val="en-US"/>
        </w:rPr>
        <w:t xml:space="preserve"> </w:t>
      </w:r>
      <w:r w:rsidRPr="007B0F30">
        <w:rPr>
          <w:lang w:val="en-US"/>
        </w:rPr>
        <w:t>finite amount of time.</w:t>
      </w:r>
    </w:p>
    <w:p w14:paraId="10F90B7E" w14:textId="77777777" w:rsidR="009A20A9" w:rsidRDefault="009A20A9" w:rsidP="009A20A9">
      <w:pPr>
        <w:rPr>
          <w:lang w:val="en-US"/>
        </w:rPr>
      </w:pPr>
    </w:p>
    <w:p w14:paraId="3D3AA449" w14:textId="77777777" w:rsidR="009A20A9" w:rsidRPr="007B0F30" w:rsidRDefault="009A20A9" w:rsidP="009A20A9">
      <w:pPr>
        <w:rPr>
          <w:lang w:val="en-US"/>
        </w:rPr>
      </w:pPr>
      <w:r w:rsidRPr="007B0F30">
        <w:rPr>
          <w:lang w:val="en-US"/>
        </w:rPr>
        <w:t>Input &gt;&gt; ALGORITHM &gt;&gt; Output</w:t>
      </w:r>
    </w:p>
    <w:p w14:paraId="7EDEE057" w14:textId="77777777" w:rsidR="0094104A" w:rsidRDefault="0094104A" w:rsidP="004B7C38">
      <w:pPr>
        <w:rPr>
          <w:i/>
          <w:iCs/>
          <w:lang w:val="en-US"/>
        </w:rPr>
      </w:pPr>
    </w:p>
    <w:p w14:paraId="5A9BD17B" w14:textId="77777777" w:rsidR="007B0F30" w:rsidRDefault="007B0F30" w:rsidP="007B0F30">
      <w:pPr>
        <w:rPr>
          <w:lang w:val="en-US"/>
        </w:rPr>
      </w:pPr>
    </w:p>
    <w:p w14:paraId="18C9602A" w14:textId="19B5481A" w:rsidR="007B0F30" w:rsidRPr="007B0F30" w:rsidRDefault="007B0F30" w:rsidP="007B0F30">
      <w:pPr>
        <w:rPr>
          <w:lang w:val="en-US"/>
        </w:rPr>
      </w:pPr>
      <w:r w:rsidRPr="007B0F30">
        <w:rPr>
          <w:lang w:val="en-US"/>
        </w:rPr>
        <w:t>First, before designing an algorithm, one must know whether the problem can be solved and</w:t>
      </w:r>
    </w:p>
    <w:p w14:paraId="007AD91E" w14:textId="77777777" w:rsidR="007B0F30" w:rsidRPr="007B0F30" w:rsidRDefault="007B0F30" w:rsidP="007B0F30">
      <w:pPr>
        <w:rPr>
          <w:lang w:val="en-US"/>
        </w:rPr>
      </w:pPr>
      <w:r w:rsidRPr="007B0F30">
        <w:rPr>
          <w:lang w:val="en-US"/>
        </w:rPr>
        <w:t>how difficult the problem is, before journeying on finding a suitable algorithm and making it</w:t>
      </w:r>
    </w:p>
    <w:p w14:paraId="03E80DAC" w14:textId="26C032D4" w:rsidR="007B0F30" w:rsidRDefault="007B0F30" w:rsidP="007B0F30">
      <w:pPr>
        <w:rPr>
          <w:lang w:val="en-US"/>
        </w:rPr>
      </w:pPr>
      <w:r w:rsidRPr="007B0F30">
        <w:rPr>
          <w:lang w:val="en-US"/>
        </w:rPr>
        <w:t>efficient.</w:t>
      </w:r>
    </w:p>
    <w:p w14:paraId="366AAC02" w14:textId="77777777" w:rsidR="007B0F30" w:rsidRPr="007B0F30" w:rsidRDefault="007B0F30" w:rsidP="007B0F30">
      <w:pPr>
        <w:rPr>
          <w:lang w:val="en-US"/>
        </w:rPr>
      </w:pPr>
    </w:p>
    <w:p w14:paraId="786134AE" w14:textId="77777777" w:rsidR="007B0F30" w:rsidRPr="007B0F30" w:rsidRDefault="007B0F30" w:rsidP="007B0F30">
      <w:pPr>
        <w:rPr>
          <w:lang w:val="en-US"/>
        </w:rPr>
      </w:pPr>
      <w:r w:rsidRPr="007B0F30">
        <w:rPr>
          <w:lang w:val="en-US"/>
        </w:rPr>
        <w:t>The computational complexity/performance of an algorithm depends on how much data is</w:t>
      </w:r>
    </w:p>
    <w:p w14:paraId="442F0190" w14:textId="7E57B57E" w:rsidR="007B0F30" w:rsidRPr="007B0F30" w:rsidRDefault="007B0F30" w:rsidP="007B0F30">
      <w:pPr>
        <w:rPr>
          <w:lang w:val="en-US"/>
        </w:rPr>
      </w:pPr>
      <w:r w:rsidRPr="007B0F30">
        <w:rPr>
          <w:lang w:val="en-US"/>
        </w:rPr>
        <w:t xml:space="preserve">thrown at it, and we analyze an algorithm in order to understand how an algorithm </w:t>
      </w:r>
      <w:proofErr w:type="gramStart"/>
      <w:r w:rsidR="009A20A9">
        <w:rPr>
          <w:lang w:val="en-US"/>
        </w:rPr>
        <w:t>scales</w:t>
      </w:r>
      <w:proofErr w:type="gramEnd"/>
      <w:r w:rsidRPr="007B0F30">
        <w:rPr>
          <w:lang w:val="en-US"/>
        </w:rPr>
        <w:t>, as</w:t>
      </w:r>
    </w:p>
    <w:p w14:paraId="1D4E816E" w14:textId="77777777" w:rsidR="007B0F30" w:rsidRDefault="007B0F30" w:rsidP="007B0F30">
      <w:pPr>
        <w:rPr>
          <w:lang w:val="en-US"/>
        </w:rPr>
      </w:pPr>
      <w:r w:rsidRPr="007B0F30">
        <w:rPr>
          <w:lang w:val="en-US"/>
        </w:rPr>
        <w:t xml:space="preserve">we throw more data at it. </w:t>
      </w:r>
    </w:p>
    <w:p w14:paraId="03049A2C" w14:textId="77777777" w:rsidR="007B0F30" w:rsidRDefault="007B0F30" w:rsidP="007B0F30">
      <w:pPr>
        <w:rPr>
          <w:lang w:val="en-US"/>
        </w:rPr>
      </w:pPr>
    </w:p>
    <w:p w14:paraId="0CD87C80" w14:textId="629B2CF9" w:rsidR="007B0F30" w:rsidRDefault="007B0F30" w:rsidP="007B0F30">
      <w:pPr>
        <w:rPr>
          <w:lang w:val="en-US"/>
        </w:rPr>
      </w:pPr>
      <w:r w:rsidRPr="007B0F30">
        <w:rPr>
          <w:lang w:val="en-US"/>
        </w:rPr>
        <w:t>It is also very important to define the instances of performance for an</w:t>
      </w:r>
      <w:r>
        <w:rPr>
          <w:lang w:val="en-US"/>
        </w:rPr>
        <w:t xml:space="preserve"> </w:t>
      </w:r>
      <w:r w:rsidRPr="007B0F30">
        <w:rPr>
          <w:lang w:val="en-US"/>
        </w:rPr>
        <w:t>algorithm, the upper limit or worst-case scenario, and the lower limit or best-case scenario.</w:t>
      </w:r>
    </w:p>
    <w:p w14:paraId="761945FD" w14:textId="77777777" w:rsidR="007B0F30" w:rsidRPr="007B0F30" w:rsidRDefault="007B0F30" w:rsidP="007B0F30">
      <w:pPr>
        <w:rPr>
          <w:lang w:val="en-US"/>
        </w:rPr>
      </w:pPr>
    </w:p>
    <w:p w14:paraId="682CFA1D" w14:textId="77777777" w:rsidR="007B0F30" w:rsidRPr="007B0F30" w:rsidRDefault="007B0F30" w:rsidP="007B0F30">
      <w:pPr>
        <w:rPr>
          <w:lang w:val="en-US"/>
        </w:rPr>
      </w:pPr>
      <w:r w:rsidRPr="007B0F30">
        <w:rPr>
          <w:lang w:val="en-US"/>
        </w:rPr>
        <w:t>The time complexity of an algorithm measures the running time function T(n), which returns</w:t>
      </w:r>
    </w:p>
    <w:p w14:paraId="20840C8B" w14:textId="2D217FCC" w:rsidR="007B0F30" w:rsidRPr="007B0F30" w:rsidRDefault="007B0F30" w:rsidP="007B0F30">
      <w:pPr>
        <w:rPr>
          <w:lang w:val="en-US"/>
        </w:rPr>
      </w:pPr>
      <w:r w:rsidRPr="007B0F30">
        <w:rPr>
          <w:lang w:val="en-US"/>
        </w:rPr>
        <w:t xml:space="preserve">the time </w:t>
      </w:r>
      <w:r w:rsidR="009A20A9">
        <w:rPr>
          <w:lang w:val="en-US"/>
        </w:rPr>
        <w:t>is taken</w:t>
      </w:r>
      <w:r w:rsidRPr="007B0F30">
        <w:rPr>
          <w:lang w:val="en-US"/>
        </w:rPr>
        <w:t xml:space="preserve"> for an algorithm to complete its operation.</w:t>
      </w:r>
    </w:p>
    <w:p w14:paraId="69592A97" w14:textId="77777777" w:rsidR="007B0F30" w:rsidRDefault="007B0F30" w:rsidP="007B0F30">
      <w:pPr>
        <w:rPr>
          <w:lang w:val="en-US"/>
        </w:rPr>
      </w:pPr>
    </w:p>
    <w:p w14:paraId="04E1FA74" w14:textId="429F0394" w:rsidR="007B0F30" w:rsidRPr="007B0F30" w:rsidRDefault="007B0F30" w:rsidP="007B0F30">
      <w:pPr>
        <w:rPr>
          <w:lang w:val="en-US"/>
        </w:rPr>
      </w:pPr>
      <w:r w:rsidRPr="007B0F30">
        <w:rPr>
          <w:lang w:val="en-US"/>
        </w:rPr>
        <w:t>E.g., T(n) = A*N^2 + B*N + C where A, B &amp; C are unspecified constants.</w:t>
      </w:r>
    </w:p>
    <w:p w14:paraId="6C51F254" w14:textId="77777777" w:rsidR="007B0F30" w:rsidRPr="007B0F30" w:rsidRDefault="007B0F30" w:rsidP="007B0F30">
      <w:pPr>
        <w:rPr>
          <w:lang w:val="en-US"/>
        </w:rPr>
      </w:pPr>
      <w:r w:rsidRPr="007B0F30">
        <w:rPr>
          <w:lang w:val="en-US"/>
        </w:rPr>
        <w:t>The worst-case running time of an algorithm is represented using the Big O Notation, while</w:t>
      </w:r>
    </w:p>
    <w:p w14:paraId="3841B059" w14:textId="101255CE" w:rsidR="007B0F30" w:rsidRDefault="007B0F30" w:rsidP="007B0F30">
      <w:pPr>
        <w:rPr>
          <w:lang w:val="en-US"/>
        </w:rPr>
      </w:pPr>
      <w:r w:rsidRPr="007B0F30">
        <w:rPr>
          <w:lang w:val="en-US"/>
        </w:rPr>
        <w:t>the best case is represented by Omega.</w:t>
      </w:r>
      <w:r w:rsidR="009A20A9">
        <w:rPr>
          <w:lang w:val="en-US"/>
        </w:rPr>
        <w:t xml:space="preserve"> Running</w:t>
      </w:r>
      <w:r w:rsidRPr="007B0F30">
        <w:rPr>
          <w:lang w:val="en-US"/>
        </w:rPr>
        <w:t xml:space="preserve"> time T(n) of the above formula, the worst-case running time overall is</w:t>
      </w:r>
      <w:r w:rsidR="009A20A9">
        <w:rPr>
          <w:lang w:val="en-US"/>
        </w:rPr>
        <w:t xml:space="preserve"> </w:t>
      </w:r>
      <w:r w:rsidRPr="007B0F30">
        <w:rPr>
          <w:lang w:val="en-US"/>
        </w:rPr>
        <w:t>denoted as O(n^2), and the best-case scenario is denoted by Ω(n^2).</w:t>
      </w:r>
    </w:p>
    <w:p w14:paraId="3DAE7CE6" w14:textId="77777777" w:rsidR="007B0F30" w:rsidRDefault="007B0F30" w:rsidP="007B0F30">
      <w:pPr>
        <w:rPr>
          <w:lang w:val="en-US"/>
        </w:rPr>
      </w:pPr>
    </w:p>
    <w:p w14:paraId="1A93B55A" w14:textId="7FA37D0A" w:rsidR="007B0F30" w:rsidRDefault="007B0F30" w:rsidP="007B0F30">
      <w:pPr>
        <w:rPr>
          <w:lang w:val="en-US"/>
        </w:rPr>
      </w:pPr>
      <w:r w:rsidRPr="007B0F30">
        <w:rPr>
          <w:lang w:val="en-US"/>
        </w:rPr>
        <w:t xml:space="preserve">The tendency of an algorithm </w:t>
      </w:r>
      <w:r>
        <w:rPr>
          <w:lang w:val="en-US"/>
        </w:rPr>
        <w:t xml:space="preserve">to scale </w:t>
      </w:r>
      <w:r w:rsidRPr="007B0F30">
        <w:rPr>
          <w:lang w:val="en-US"/>
        </w:rPr>
        <w:t xml:space="preserve">is determined by the highest order term within the </w:t>
      </w:r>
      <w:r w:rsidR="009A20A9">
        <w:rPr>
          <w:lang w:val="en-US"/>
        </w:rPr>
        <w:t>formula/method/algorithm</w:t>
      </w:r>
      <w:r w:rsidRPr="007B0F30">
        <w:rPr>
          <w:lang w:val="en-US"/>
        </w:rPr>
        <w:t>.</w:t>
      </w:r>
    </w:p>
    <w:p w14:paraId="5CD9BD83" w14:textId="28483105" w:rsidR="00E80573" w:rsidRDefault="00E80573" w:rsidP="007B0F30">
      <w:pPr>
        <w:rPr>
          <w:lang w:val="en-US"/>
        </w:rPr>
      </w:pPr>
    </w:p>
    <w:p w14:paraId="2972BAED" w14:textId="77777777" w:rsidR="00023364" w:rsidRDefault="00023364" w:rsidP="007B0F30">
      <w:pPr>
        <w:rPr>
          <w:b/>
          <w:bCs/>
          <w:sz w:val="28"/>
          <w:szCs w:val="28"/>
          <w:lang w:val="en-US"/>
        </w:rPr>
      </w:pPr>
    </w:p>
    <w:p w14:paraId="5682CADF" w14:textId="77777777" w:rsidR="00326DE7" w:rsidRDefault="00326DE7" w:rsidP="007B0F30">
      <w:pPr>
        <w:rPr>
          <w:b/>
          <w:bCs/>
          <w:sz w:val="28"/>
          <w:szCs w:val="28"/>
          <w:lang w:val="en-US"/>
        </w:rPr>
      </w:pPr>
    </w:p>
    <w:p w14:paraId="0BC1410B" w14:textId="77777777" w:rsidR="00326DE7" w:rsidRDefault="00326DE7" w:rsidP="007B0F30">
      <w:pPr>
        <w:rPr>
          <w:b/>
          <w:bCs/>
          <w:sz w:val="28"/>
          <w:szCs w:val="28"/>
          <w:lang w:val="en-US"/>
        </w:rPr>
      </w:pPr>
    </w:p>
    <w:p w14:paraId="15D3B2F7" w14:textId="77777777" w:rsidR="007D2C47" w:rsidRDefault="007D2C47" w:rsidP="007B0F30">
      <w:pPr>
        <w:rPr>
          <w:b/>
          <w:bCs/>
          <w:sz w:val="28"/>
          <w:szCs w:val="28"/>
          <w:lang w:val="en-US"/>
        </w:rPr>
      </w:pPr>
    </w:p>
    <w:p w14:paraId="1BBD9F99" w14:textId="77777777" w:rsidR="007D2C47" w:rsidRDefault="007D2C47" w:rsidP="007B0F30">
      <w:pPr>
        <w:rPr>
          <w:b/>
          <w:bCs/>
          <w:sz w:val="28"/>
          <w:szCs w:val="28"/>
          <w:lang w:val="en-US"/>
        </w:rPr>
      </w:pPr>
    </w:p>
    <w:p w14:paraId="28EEDC54" w14:textId="77777777" w:rsidR="007D2C47" w:rsidRDefault="007D2C47" w:rsidP="007B0F30">
      <w:pPr>
        <w:rPr>
          <w:b/>
          <w:bCs/>
          <w:sz w:val="28"/>
          <w:szCs w:val="28"/>
          <w:lang w:val="en-US"/>
        </w:rPr>
      </w:pPr>
    </w:p>
    <w:p w14:paraId="581D35AE" w14:textId="77777777" w:rsidR="007D2C47" w:rsidRDefault="007D2C47" w:rsidP="007B0F30">
      <w:pPr>
        <w:rPr>
          <w:b/>
          <w:bCs/>
          <w:sz w:val="28"/>
          <w:szCs w:val="28"/>
          <w:lang w:val="en-US"/>
        </w:rPr>
      </w:pPr>
    </w:p>
    <w:p w14:paraId="0BAF6088" w14:textId="77777777" w:rsidR="007D2C47" w:rsidRDefault="007D2C47" w:rsidP="007B0F30">
      <w:pPr>
        <w:rPr>
          <w:b/>
          <w:bCs/>
          <w:sz w:val="28"/>
          <w:szCs w:val="28"/>
          <w:lang w:val="en-US"/>
        </w:rPr>
      </w:pPr>
    </w:p>
    <w:p w14:paraId="28A8B227" w14:textId="77777777" w:rsidR="007D2C47" w:rsidRDefault="007D2C47" w:rsidP="007B0F30">
      <w:pPr>
        <w:rPr>
          <w:b/>
          <w:bCs/>
          <w:sz w:val="28"/>
          <w:szCs w:val="28"/>
          <w:lang w:val="en-US"/>
        </w:rPr>
      </w:pPr>
    </w:p>
    <w:p w14:paraId="77B808BB" w14:textId="77777777" w:rsidR="007D2C47" w:rsidRDefault="007D2C47" w:rsidP="007B0F30">
      <w:pPr>
        <w:rPr>
          <w:b/>
          <w:bCs/>
          <w:sz w:val="28"/>
          <w:szCs w:val="28"/>
          <w:lang w:val="en-US"/>
        </w:rPr>
      </w:pPr>
    </w:p>
    <w:p w14:paraId="63EA95FB" w14:textId="77777777" w:rsidR="007D2C47" w:rsidRDefault="007D2C47" w:rsidP="007B0F30">
      <w:pPr>
        <w:rPr>
          <w:b/>
          <w:bCs/>
          <w:sz w:val="28"/>
          <w:szCs w:val="28"/>
          <w:lang w:val="en-US"/>
        </w:rPr>
      </w:pPr>
    </w:p>
    <w:p w14:paraId="48960BD8" w14:textId="77777777" w:rsidR="007D2C47" w:rsidRDefault="007D2C47" w:rsidP="007B0F30">
      <w:pPr>
        <w:rPr>
          <w:b/>
          <w:bCs/>
          <w:sz w:val="28"/>
          <w:szCs w:val="28"/>
          <w:lang w:val="en-US"/>
        </w:rPr>
      </w:pPr>
    </w:p>
    <w:p w14:paraId="27CC9A01" w14:textId="77777777" w:rsidR="007D2C47" w:rsidRDefault="007D2C47" w:rsidP="007B0F30">
      <w:pPr>
        <w:rPr>
          <w:b/>
          <w:bCs/>
          <w:sz w:val="28"/>
          <w:szCs w:val="28"/>
          <w:lang w:val="en-US"/>
        </w:rPr>
      </w:pPr>
    </w:p>
    <w:p w14:paraId="0EEB34AA" w14:textId="77777777" w:rsidR="007D2C47" w:rsidRDefault="007D2C47" w:rsidP="007B0F30">
      <w:pPr>
        <w:rPr>
          <w:b/>
          <w:bCs/>
          <w:sz w:val="28"/>
          <w:szCs w:val="28"/>
          <w:lang w:val="en-US"/>
        </w:rPr>
      </w:pPr>
    </w:p>
    <w:p w14:paraId="1868AD39" w14:textId="77777777" w:rsidR="00C22F88" w:rsidRDefault="00C22F88" w:rsidP="007B0F30">
      <w:pPr>
        <w:rPr>
          <w:b/>
          <w:bCs/>
          <w:sz w:val="28"/>
          <w:szCs w:val="28"/>
          <w:lang w:val="en-US"/>
        </w:rPr>
      </w:pPr>
    </w:p>
    <w:p w14:paraId="748D4BE7" w14:textId="35E7CB22" w:rsidR="00E80573" w:rsidRDefault="00E80573" w:rsidP="007B0F30">
      <w:pPr>
        <w:rPr>
          <w:b/>
          <w:bCs/>
          <w:sz w:val="28"/>
          <w:szCs w:val="28"/>
          <w:lang w:val="en-US"/>
        </w:rPr>
      </w:pPr>
      <w:r w:rsidRPr="00E80573">
        <w:rPr>
          <w:b/>
          <w:bCs/>
          <w:sz w:val="28"/>
          <w:szCs w:val="28"/>
          <w:lang w:val="en-US"/>
        </w:rPr>
        <w:lastRenderedPageBreak/>
        <w:t>Results</w:t>
      </w:r>
    </w:p>
    <w:p w14:paraId="0122EF4B" w14:textId="77777777" w:rsidR="00982E51" w:rsidRPr="00E80573" w:rsidRDefault="00982E51" w:rsidP="007B0F30">
      <w:pPr>
        <w:rPr>
          <w:b/>
          <w:bCs/>
          <w:sz w:val="28"/>
          <w:szCs w:val="28"/>
          <w:lang w:val="en-US"/>
        </w:rPr>
      </w:pPr>
    </w:p>
    <w:p w14:paraId="7D695398" w14:textId="4CB8DF6F" w:rsidR="00E80573" w:rsidRDefault="00E80573" w:rsidP="007B0F30">
      <w:pPr>
        <w:rPr>
          <w:lang w:val="en-US"/>
        </w:rPr>
      </w:pPr>
    </w:p>
    <w:p w14:paraId="26AC812F" w14:textId="140844A9" w:rsidR="003C37B1" w:rsidRPr="00B35681" w:rsidRDefault="003C37B1" w:rsidP="00B35681">
      <w:pPr>
        <w:pStyle w:val="ListParagraph"/>
        <w:numPr>
          <w:ilvl w:val="0"/>
          <w:numId w:val="26"/>
        </w:numPr>
        <w:rPr>
          <w:i/>
          <w:iCs/>
          <w:u w:val="single"/>
          <w:lang w:val="en-US"/>
        </w:rPr>
      </w:pPr>
      <w:r w:rsidRPr="00B35681">
        <w:rPr>
          <w:i/>
          <w:iCs/>
          <w:u w:val="single"/>
          <w:lang w:val="en-US"/>
        </w:rPr>
        <w:t>F(v) = A Constant Function</w:t>
      </w:r>
    </w:p>
    <w:tbl>
      <w:tblPr>
        <w:tblpPr w:leftFromText="180" w:rightFromText="180" w:vertAnchor="page" w:horzAnchor="margin" w:tblpXSpec="right" w:tblpY="3536"/>
        <w:tblW w:w="2698" w:type="dxa"/>
        <w:tblCellMar>
          <w:left w:w="0" w:type="dxa"/>
          <w:right w:w="0" w:type="dxa"/>
        </w:tblCellMar>
        <w:tblLook w:val="04A0" w:firstRow="1" w:lastRow="0" w:firstColumn="1" w:lastColumn="0" w:noHBand="0" w:noVBand="1"/>
      </w:tblPr>
      <w:tblGrid>
        <w:gridCol w:w="640"/>
        <w:gridCol w:w="640"/>
        <w:gridCol w:w="695"/>
        <w:gridCol w:w="723"/>
      </w:tblGrid>
      <w:tr w:rsidR="007D2C47" w:rsidRPr="007C5E60" w14:paraId="642E976E" w14:textId="77777777" w:rsidTr="00C22F88">
        <w:trPr>
          <w:trHeight w:val="31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737B80D1" w14:textId="77777777" w:rsidR="007D2C47" w:rsidRPr="007C5E60" w:rsidRDefault="007D2C47" w:rsidP="00C22F88">
            <w:pPr>
              <w:jc w:val="center"/>
              <w:rPr>
                <w:color w:val="FFFFFF"/>
                <w:sz w:val="11"/>
                <w:szCs w:val="11"/>
              </w:rPr>
            </w:pPr>
            <w:r w:rsidRPr="007C5E60">
              <w:rPr>
                <w:color w:val="FFFFFF"/>
                <w:sz w:val="11"/>
                <w:szCs w:val="11"/>
              </w:rPr>
              <w:t>F(n) = Add(a, b)</w:t>
            </w:r>
          </w:p>
        </w:tc>
        <w:tc>
          <w:tcPr>
            <w:tcW w:w="0" w:type="auto"/>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6409B9ED" w14:textId="77777777" w:rsidR="007D2C47" w:rsidRPr="007C5E60" w:rsidRDefault="007D2C47" w:rsidP="00C22F88">
            <w:pPr>
              <w:jc w:val="center"/>
              <w:rPr>
                <w:color w:val="FFFFFF"/>
                <w:sz w:val="11"/>
                <w:szCs w:val="11"/>
              </w:rPr>
            </w:pPr>
          </w:p>
        </w:tc>
      </w:tr>
      <w:tr w:rsidR="007D2C47" w:rsidRPr="007C5E60" w14:paraId="1779EB95" w14:textId="77777777" w:rsidTr="00C22F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6A744B19" w14:textId="77777777" w:rsidR="007D2C47" w:rsidRPr="007C5E60" w:rsidRDefault="007D2C47" w:rsidP="00C22F88">
            <w:pPr>
              <w:jc w:val="center"/>
              <w:rPr>
                <w:color w:val="FFFFFF"/>
                <w:sz w:val="11"/>
                <w:szCs w:val="11"/>
              </w:rPr>
            </w:pPr>
            <w:r w:rsidRPr="007C5E60">
              <w:rPr>
                <w:color w:val="FFFFFF"/>
                <w:sz w:val="11"/>
                <w:szCs w:val="11"/>
              </w:rPr>
              <w:t>a</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0A71ECC1" w14:textId="77777777" w:rsidR="007D2C47" w:rsidRPr="007C5E60" w:rsidRDefault="007D2C47" w:rsidP="00C22F88">
            <w:pPr>
              <w:jc w:val="center"/>
              <w:rPr>
                <w:color w:val="FFFFFF"/>
                <w:sz w:val="11"/>
                <w:szCs w:val="11"/>
              </w:rPr>
            </w:pPr>
            <w:r w:rsidRPr="007C5E60">
              <w:rPr>
                <w:color w:val="FFFFFF"/>
                <w:sz w:val="11"/>
                <w:szCs w:val="11"/>
              </w:rPr>
              <w:t>b</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4F946674" w14:textId="77777777" w:rsidR="007D2C47" w:rsidRPr="007C5E60" w:rsidRDefault="007D2C47" w:rsidP="00C22F88">
            <w:pPr>
              <w:jc w:val="center"/>
              <w:rPr>
                <w:color w:val="FFFFFF"/>
                <w:sz w:val="11"/>
                <w:szCs w:val="11"/>
              </w:rPr>
            </w:pPr>
            <w:r w:rsidRPr="007C5E60">
              <w:rPr>
                <w:color w:val="FFFFFF"/>
                <w:sz w:val="11"/>
                <w:szCs w:val="11"/>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0B2B4EC7" w14:textId="77777777" w:rsidR="007D2C47" w:rsidRPr="007C5E60" w:rsidRDefault="007D2C47" w:rsidP="00C22F88">
            <w:pPr>
              <w:jc w:val="center"/>
              <w:rPr>
                <w:color w:val="FFFFFF"/>
                <w:sz w:val="11"/>
                <w:szCs w:val="11"/>
              </w:rPr>
            </w:pPr>
            <w:r w:rsidRPr="007C5E60">
              <w:rPr>
                <w:color w:val="FFFFFF"/>
                <w:sz w:val="11"/>
                <w:szCs w:val="11"/>
              </w:rPr>
              <w:t>runtime</w:t>
            </w:r>
          </w:p>
        </w:tc>
      </w:tr>
      <w:tr w:rsidR="007D2C47" w:rsidRPr="007C5E60" w14:paraId="27C31B84" w14:textId="77777777" w:rsidTr="00C22F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B4F6AF3" w14:textId="77777777" w:rsidR="007D2C47" w:rsidRPr="007C5E60" w:rsidRDefault="007D2C47" w:rsidP="00C22F88">
            <w:pPr>
              <w:jc w:val="center"/>
              <w:rPr>
                <w:sz w:val="11"/>
                <w:szCs w:val="11"/>
              </w:rPr>
            </w:pPr>
            <w:r w:rsidRPr="007C5E60">
              <w:rPr>
                <w:sz w:val="11"/>
                <w:szCs w:val="11"/>
              </w:rPr>
              <w:t>4</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70C6D27A" w14:textId="77777777" w:rsidR="007D2C47" w:rsidRPr="007C5E60" w:rsidRDefault="007D2C47" w:rsidP="00C22F88">
            <w:pPr>
              <w:jc w:val="center"/>
              <w:rPr>
                <w:sz w:val="11"/>
                <w:szCs w:val="11"/>
              </w:rPr>
            </w:pPr>
            <w:r w:rsidRPr="007C5E60">
              <w:rPr>
                <w:sz w:val="11"/>
                <w:szCs w:val="11"/>
              </w:rPr>
              <w:t>4</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685893C" w14:textId="77777777" w:rsidR="007D2C47" w:rsidRPr="007C5E60" w:rsidRDefault="007D2C47" w:rsidP="00C22F88">
            <w:pPr>
              <w:jc w:val="center"/>
              <w:rPr>
                <w:sz w:val="11"/>
                <w:szCs w:val="11"/>
              </w:rPr>
            </w:pPr>
            <w:r w:rsidRPr="007C5E60">
              <w:rPr>
                <w:sz w:val="11"/>
                <w:szCs w:val="11"/>
              </w:rPr>
              <w:t>8</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BEE8077" w14:textId="77777777" w:rsidR="007D2C47" w:rsidRPr="007C5E60" w:rsidRDefault="007D2C47" w:rsidP="00C22F88">
            <w:pPr>
              <w:jc w:val="center"/>
              <w:rPr>
                <w:sz w:val="11"/>
                <w:szCs w:val="11"/>
              </w:rPr>
            </w:pPr>
            <w:r w:rsidRPr="007C5E60">
              <w:rPr>
                <w:sz w:val="11"/>
                <w:szCs w:val="11"/>
              </w:rPr>
              <w:t>0.0000007153</w:t>
            </w:r>
          </w:p>
        </w:tc>
      </w:tr>
      <w:tr w:rsidR="007D2C47" w:rsidRPr="007C5E60" w14:paraId="470C0262" w14:textId="77777777" w:rsidTr="00C22F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0358F8" w14:textId="77777777" w:rsidR="007D2C47" w:rsidRPr="007C5E60" w:rsidRDefault="007D2C47" w:rsidP="00C22F88">
            <w:pPr>
              <w:jc w:val="center"/>
              <w:rPr>
                <w:sz w:val="11"/>
                <w:szCs w:val="11"/>
              </w:rPr>
            </w:pPr>
            <w:r w:rsidRPr="007C5E60">
              <w:rPr>
                <w:sz w:val="11"/>
                <w:szCs w:val="11"/>
              </w:rPr>
              <w:t>414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78D68B" w14:textId="77777777" w:rsidR="007D2C47" w:rsidRPr="007C5E60" w:rsidRDefault="007D2C47" w:rsidP="00C22F88">
            <w:pPr>
              <w:jc w:val="center"/>
              <w:rPr>
                <w:sz w:val="11"/>
                <w:szCs w:val="11"/>
              </w:rPr>
            </w:pPr>
            <w:r w:rsidRPr="007C5E60">
              <w:rPr>
                <w:sz w:val="11"/>
                <w:szCs w:val="11"/>
              </w:rPr>
              <w:t>545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CB7208" w14:textId="77777777" w:rsidR="007D2C47" w:rsidRPr="007C5E60" w:rsidRDefault="007D2C47" w:rsidP="00C22F88">
            <w:pPr>
              <w:jc w:val="center"/>
              <w:rPr>
                <w:sz w:val="11"/>
                <w:szCs w:val="11"/>
              </w:rPr>
            </w:pPr>
            <w:r w:rsidRPr="007C5E60">
              <w:rPr>
                <w:sz w:val="11"/>
                <w:szCs w:val="11"/>
              </w:rPr>
              <w:t>959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E27E16" w14:textId="77777777" w:rsidR="007D2C47" w:rsidRPr="007C5E60" w:rsidRDefault="007D2C47" w:rsidP="00C22F88">
            <w:pPr>
              <w:jc w:val="center"/>
              <w:rPr>
                <w:sz w:val="11"/>
                <w:szCs w:val="11"/>
              </w:rPr>
            </w:pPr>
            <w:r w:rsidRPr="007C5E60">
              <w:rPr>
                <w:sz w:val="11"/>
                <w:szCs w:val="11"/>
              </w:rPr>
              <w:t>0.0000009537</w:t>
            </w:r>
          </w:p>
        </w:tc>
      </w:tr>
      <w:tr w:rsidR="007D2C47" w:rsidRPr="007C5E60" w14:paraId="64986008" w14:textId="77777777" w:rsidTr="00C22F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2C45520" w14:textId="77777777" w:rsidR="007D2C47" w:rsidRPr="007C5E60" w:rsidRDefault="007D2C47" w:rsidP="00C22F88">
            <w:pPr>
              <w:jc w:val="center"/>
              <w:rPr>
                <w:sz w:val="11"/>
                <w:szCs w:val="11"/>
              </w:rPr>
            </w:pPr>
            <w:r w:rsidRPr="007C5E60">
              <w:rPr>
                <w:sz w:val="11"/>
                <w:szCs w:val="11"/>
              </w:rPr>
              <w:t>17000000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1027934" w14:textId="77777777" w:rsidR="007D2C47" w:rsidRPr="007C5E60" w:rsidRDefault="007D2C47" w:rsidP="00C22F88">
            <w:pPr>
              <w:jc w:val="center"/>
              <w:rPr>
                <w:sz w:val="11"/>
                <w:szCs w:val="11"/>
              </w:rPr>
            </w:pPr>
            <w:r w:rsidRPr="007C5E60">
              <w:rPr>
                <w:sz w:val="11"/>
                <w:szCs w:val="11"/>
              </w:rPr>
              <w:t>33000000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6F08BCB" w14:textId="77777777" w:rsidR="007D2C47" w:rsidRPr="007C5E60" w:rsidRDefault="007D2C47" w:rsidP="00C22F88">
            <w:pPr>
              <w:jc w:val="center"/>
              <w:rPr>
                <w:sz w:val="11"/>
                <w:szCs w:val="11"/>
              </w:rPr>
            </w:pPr>
            <w:r w:rsidRPr="007C5E60">
              <w:rPr>
                <w:sz w:val="11"/>
                <w:szCs w:val="11"/>
              </w:rPr>
              <w:t>50000000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52FC4AA" w14:textId="77777777" w:rsidR="007D2C47" w:rsidRPr="007C5E60" w:rsidRDefault="007D2C47" w:rsidP="00C22F88">
            <w:pPr>
              <w:jc w:val="center"/>
              <w:rPr>
                <w:sz w:val="11"/>
                <w:szCs w:val="11"/>
              </w:rPr>
            </w:pPr>
            <w:r w:rsidRPr="007C5E60">
              <w:rPr>
                <w:sz w:val="11"/>
                <w:szCs w:val="11"/>
              </w:rPr>
              <w:t>0.0000009537</w:t>
            </w:r>
          </w:p>
        </w:tc>
      </w:tr>
      <w:tr w:rsidR="007D2C47" w:rsidRPr="007C5E60" w14:paraId="3239DB0D" w14:textId="77777777" w:rsidTr="00C22F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A90E8A" w14:textId="77777777" w:rsidR="007D2C47" w:rsidRPr="007C5E60" w:rsidRDefault="007D2C47" w:rsidP="00C22F88">
            <w:pPr>
              <w:jc w:val="center"/>
              <w:rPr>
                <w:sz w:val="11"/>
                <w:szCs w:val="11"/>
              </w:rPr>
            </w:pPr>
            <w:r w:rsidRPr="007C5E60">
              <w:rPr>
                <w:sz w:val="11"/>
                <w:szCs w:val="11"/>
              </w:rPr>
              <w:t>7700000000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9F92BC" w14:textId="77777777" w:rsidR="007D2C47" w:rsidRPr="007C5E60" w:rsidRDefault="007D2C47" w:rsidP="00C22F88">
            <w:pPr>
              <w:jc w:val="center"/>
              <w:rPr>
                <w:sz w:val="11"/>
                <w:szCs w:val="11"/>
              </w:rPr>
            </w:pPr>
            <w:r w:rsidRPr="007C5E60">
              <w:rPr>
                <w:sz w:val="11"/>
                <w:szCs w:val="11"/>
              </w:rPr>
              <w:t>5500000000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CCFE88" w14:textId="77777777" w:rsidR="007D2C47" w:rsidRPr="007C5E60" w:rsidRDefault="007D2C47" w:rsidP="00C22F88">
            <w:pPr>
              <w:jc w:val="center"/>
              <w:rPr>
                <w:sz w:val="11"/>
                <w:szCs w:val="11"/>
              </w:rPr>
            </w:pPr>
            <w:r w:rsidRPr="007C5E60">
              <w:rPr>
                <w:sz w:val="11"/>
                <w:szCs w:val="11"/>
              </w:rPr>
              <w:t>13200000000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D5EC8" w14:textId="77777777" w:rsidR="007D2C47" w:rsidRPr="007C5E60" w:rsidRDefault="007D2C47" w:rsidP="00C22F88">
            <w:pPr>
              <w:jc w:val="center"/>
              <w:rPr>
                <w:sz w:val="11"/>
                <w:szCs w:val="11"/>
              </w:rPr>
            </w:pPr>
            <w:r w:rsidRPr="007C5E60">
              <w:rPr>
                <w:sz w:val="11"/>
                <w:szCs w:val="11"/>
              </w:rPr>
              <w:t>0.0000011921</w:t>
            </w:r>
          </w:p>
        </w:tc>
      </w:tr>
      <w:tr w:rsidR="007D2C47" w:rsidRPr="007C5E60" w14:paraId="6FD99058" w14:textId="77777777" w:rsidTr="00C22F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709544A2" w14:textId="77777777" w:rsidR="007D2C47" w:rsidRPr="007C5E60" w:rsidRDefault="007D2C47" w:rsidP="00C22F88">
            <w:pPr>
              <w:jc w:val="center"/>
              <w:rPr>
                <w:sz w:val="11"/>
                <w:szCs w:val="11"/>
              </w:rPr>
            </w:pPr>
            <w:r w:rsidRPr="007C5E60">
              <w:rPr>
                <w:sz w:val="11"/>
                <w:szCs w:val="11"/>
              </w:rPr>
              <w:t>1</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976DC8F" w14:textId="77777777" w:rsidR="007D2C47" w:rsidRPr="007C5E60" w:rsidRDefault="007D2C47" w:rsidP="00C22F88">
            <w:pPr>
              <w:jc w:val="center"/>
              <w:rPr>
                <w:sz w:val="11"/>
                <w:szCs w:val="11"/>
              </w:rPr>
            </w:pPr>
            <w:r w:rsidRPr="007C5E60">
              <w:rPr>
                <w:sz w:val="11"/>
                <w:szCs w:val="11"/>
              </w:rPr>
              <w:t>1</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FF82E65" w14:textId="77777777" w:rsidR="007D2C47" w:rsidRPr="007C5E60" w:rsidRDefault="007D2C47" w:rsidP="00C22F88">
            <w:pPr>
              <w:jc w:val="center"/>
              <w:rPr>
                <w:sz w:val="11"/>
                <w:szCs w:val="11"/>
              </w:rPr>
            </w:pPr>
            <w:r w:rsidRPr="007C5E60">
              <w:rPr>
                <w:sz w:val="11"/>
                <w:szCs w:val="11"/>
              </w:rPr>
              <w:t>1</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7F18A75D" w14:textId="77777777" w:rsidR="007D2C47" w:rsidRPr="007C5E60" w:rsidRDefault="007D2C47" w:rsidP="00C22F88">
            <w:pPr>
              <w:jc w:val="center"/>
              <w:rPr>
                <w:sz w:val="11"/>
                <w:szCs w:val="11"/>
              </w:rPr>
            </w:pPr>
            <w:r w:rsidRPr="007C5E60">
              <w:rPr>
                <w:sz w:val="11"/>
                <w:szCs w:val="11"/>
              </w:rPr>
              <w:t>0.0000009537</w:t>
            </w:r>
          </w:p>
        </w:tc>
      </w:tr>
    </w:tbl>
    <w:p w14:paraId="38155F4C" w14:textId="77777777" w:rsidR="00B72533" w:rsidRDefault="00B72533" w:rsidP="008B4607">
      <w:pPr>
        <w:rPr>
          <w:i/>
          <w:iCs/>
          <w:lang w:val="en-US"/>
        </w:rPr>
      </w:pPr>
    </w:p>
    <w:p w14:paraId="6DFE5B9C" w14:textId="77777777" w:rsidR="007C5E60" w:rsidRPr="00B72533" w:rsidRDefault="007C5E60" w:rsidP="00B72533">
      <w:pPr>
        <w:ind w:left="720"/>
        <w:rPr>
          <w:i/>
          <w:iCs/>
          <w:lang w:val="en-US"/>
        </w:rPr>
      </w:pPr>
    </w:p>
    <w:p w14:paraId="4EB7FFD1" w14:textId="249E9813" w:rsidR="00A86788" w:rsidRDefault="00A86788" w:rsidP="00A86788">
      <w:r>
        <w:rPr>
          <w:noProof/>
        </w:rPr>
        <w:drawing>
          <wp:inline distT="0" distB="0" distL="0" distR="0" wp14:anchorId="7B56DF0D" wp14:editId="18FF6241">
            <wp:extent cx="3848273" cy="2379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635" cy="2434302"/>
                    </a:xfrm>
                    <a:prstGeom prst="rect">
                      <a:avLst/>
                    </a:prstGeom>
                    <a:noFill/>
                    <a:ln>
                      <a:noFill/>
                    </a:ln>
                  </pic:spPr>
                </pic:pic>
              </a:graphicData>
            </a:graphic>
          </wp:inline>
        </w:drawing>
      </w:r>
    </w:p>
    <w:p w14:paraId="7D9760FF" w14:textId="77777777" w:rsidR="009B55D2" w:rsidRDefault="009B55D2" w:rsidP="009B55D2">
      <w:pPr>
        <w:ind w:left="720"/>
        <w:rPr>
          <w:i/>
          <w:iCs/>
          <w:lang w:val="en-US"/>
        </w:rPr>
      </w:pPr>
      <w:r>
        <w:rPr>
          <w:i/>
          <w:iCs/>
          <w:lang w:val="en-US"/>
        </w:rPr>
        <w:t>Complexity Analysis.</w:t>
      </w:r>
    </w:p>
    <w:p w14:paraId="038417F2" w14:textId="77777777" w:rsidR="009B55D2" w:rsidRDefault="009B55D2" w:rsidP="00CE71EE">
      <w:pPr>
        <w:ind w:left="720"/>
        <w:rPr>
          <w:i/>
          <w:iCs/>
          <w:lang w:val="en-US"/>
        </w:rPr>
      </w:pPr>
    </w:p>
    <w:p w14:paraId="7EB94BC9" w14:textId="2F62FCAC" w:rsidR="009A20A9" w:rsidRDefault="008B4607" w:rsidP="00CE71EE">
      <w:pPr>
        <w:ind w:left="720"/>
        <w:rPr>
          <w:i/>
          <w:iCs/>
          <w:lang w:val="en-US"/>
        </w:rPr>
      </w:pPr>
      <w:r>
        <w:rPr>
          <w:i/>
          <w:iCs/>
          <w:lang w:val="en-US"/>
        </w:rPr>
        <w:t xml:space="preserve">The </w:t>
      </w:r>
      <w:r w:rsidR="00CE71EE">
        <w:rPr>
          <w:i/>
          <w:iCs/>
          <w:lang w:val="en-US"/>
        </w:rPr>
        <w:t>best- &amp; worst-case</w:t>
      </w:r>
      <w:r>
        <w:rPr>
          <w:i/>
          <w:iCs/>
          <w:lang w:val="en-US"/>
        </w:rPr>
        <w:t xml:space="preserve"> running time is </w:t>
      </w:r>
      <w:r>
        <w:rPr>
          <w:rFonts w:ascii="TimesNewRomanPS" w:hAnsi="TimesNewRomanPS"/>
          <w:i/>
          <w:iCs/>
          <w:sz w:val="28"/>
          <w:szCs w:val="28"/>
          <w:lang w:val="en-US"/>
        </w:rPr>
        <w:sym w:font="Symbol" w:char="F051"/>
      </w:r>
      <w:r w:rsidRPr="00B72533">
        <w:rPr>
          <w:i/>
          <w:iCs/>
          <w:lang w:val="en-US"/>
        </w:rPr>
        <w:t xml:space="preserve"> (1</w:t>
      </w:r>
      <w:ins w:id="0" w:author="Etietop Abraham">
        <w:r>
          <w:rPr>
            <w:i/>
            <w:iCs/>
            <w:lang w:val="en-US"/>
          </w:rPr>
          <w:t>)</w:t>
        </w:r>
        <w:r w:rsidR="00BE74E1">
          <w:rPr>
            <w:i/>
            <w:iCs/>
            <w:lang w:val="en-US"/>
          </w:rPr>
          <w:t>, regardless</w:t>
        </w:r>
      </w:ins>
      <w:r>
        <w:rPr>
          <w:i/>
          <w:iCs/>
          <w:lang w:val="en-US"/>
        </w:rPr>
        <w:t>)</w:t>
      </w:r>
      <w:r w:rsidR="00BE74E1">
        <w:rPr>
          <w:i/>
          <w:iCs/>
          <w:lang w:val="en-US"/>
        </w:rPr>
        <w:t xml:space="preserve">, regardless of </w:t>
      </w:r>
      <w:r w:rsidR="00CE71EE">
        <w:rPr>
          <w:i/>
          <w:iCs/>
          <w:lang w:val="en-US"/>
        </w:rPr>
        <w:t xml:space="preserve">the </w:t>
      </w:r>
      <w:r w:rsidR="00BE74E1">
        <w:rPr>
          <w:i/>
          <w:iCs/>
          <w:lang w:val="en-US"/>
        </w:rPr>
        <w:t>size of integers, execution completes</w:t>
      </w:r>
      <w:r w:rsidR="00CE71EE">
        <w:rPr>
          <w:i/>
          <w:iCs/>
          <w:lang w:val="en-US"/>
        </w:rPr>
        <w:t xml:space="preserve"> </w:t>
      </w:r>
      <w:r w:rsidR="00BE74E1">
        <w:rPr>
          <w:i/>
          <w:iCs/>
          <w:lang w:val="en-US"/>
        </w:rPr>
        <w:t xml:space="preserve">of </w:t>
      </w:r>
      <w:r w:rsidR="00982E51">
        <w:rPr>
          <w:i/>
          <w:iCs/>
          <w:lang w:val="en-US"/>
        </w:rPr>
        <w:t xml:space="preserve">the </w:t>
      </w:r>
      <w:r w:rsidR="00BE74E1">
        <w:rPr>
          <w:i/>
          <w:iCs/>
          <w:lang w:val="en-US"/>
        </w:rPr>
        <w:t xml:space="preserve">size of integers, execution completes </w:t>
      </w:r>
      <w:r w:rsidR="00982E51">
        <w:rPr>
          <w:i/>
          <w:iCs/>
          <w:lang w:val="en-US"/>
        </w:rPr>
        <w:t>in order of a constant.</w:t>
      </w:r>
    </w:p>
    <w:p w14:paraId="20EB8388" w14:textId="77777777" w:rsidR="00B639A8" w:rsidRPr="00982E51" w:rsidRDefault="00B639A8" w:rsidP="00982E51">
      <w:pPr>
        <w:ind w:left="720"/>
        <w:rPr>
          <w:i/>
          <w:iCs/>
          <w:lang w:val="en-US"/>
        </w:rPr>
      </w:pPr>
    </w:p>
    <w:p w14:paraId="41BA9331" w14:textId="14B21E3B" w:rsidR="000E20CC" w:rsidRPr="000E20CC" w:rsidRDefault="00B639A8" w:rsidP="000E20CC">
      <w:pPr>
        <w:pStyle w:val="NormalWeb"/>
        <w:numPr>
          <w:ilvl w:val="0"/>
          <w:numId w:val="26"/>
        </w:numPr>
        <w:spacing w:line="480" w:lineRule="auto"/>
        <w:rPr>
          <w:rFonts w:ascii="TimesNewRomanPS" w:hAnsi="TimesNewRomanPS"/>
          <w:i/>
          <w:iCs/>
          <w:sz w:val="28"/>
          <w:szCs w:val="28"/>
          <w:u w:val="single"/>
        </w:rPr>
      </w:pPr>
      <w:r w:rsidRPr="006D0F21">
        <w:rPr>
          <w:i/>
          <w:iCs/>
          <w:u w:val="single"/>
          <w:lang w:val="en-US"/>
        </w:rPr>
        <w:t xml:space="preserve">F(v) = </w:t>
      </w:r>
      <w:r>
        <w:rPr>
          <w:i/>
          <w:iCs/>
          <w:u w:val="single"/>
          <w:lang w:val="en-US"/>
        </w:rPr>
        <w:t>Sum of elements in V</w:t>
      </w:r>
    </w:p>
    <w:tbl>
      <w:tblPr>
        <w:tblpPr w:leftFromText="180" w:rightFromText="180" w:vertAnchor="text" w:horzAnchor="page" w:tblpX="8346" w:tblpY="216"/>
        <w:tblW w:w="1587" w:type="dxa"/>
        <w:tblCellMar>
          <w:left w:w="0" w:type="dxa"/>
          <w:right w:w="0" w:type="dxa"/>
        </w:tblCellMar>
        <w:tblLook w:val="04A0" w:firstRow="1" w:lastRow="0" w:firstColumn="1" w:lastColumn="0" w:noHBand="0" w:noVBand="1"/>
      </w:tblPr>
      <w:tblGrid>
        <w:gridCol w:w="350"/>
        <w:gridCol w:w="420"/>
        <w:gridCol w:w="817"/>
      </w:tblGrid>
      <w:tr w:rsidR="000E20CC" w:rsidRPr="000E20CC" w14:paraId="123721BC" w14:textId="77777777" w:rsidTr="000E20CC">
        <w:trPr>
          <w:trHeight w:val="31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6CF871EA" w14:textId="77777777" w:rsidR="000E20CC" w:rsidRPr="000E20CC" w:rsidRDefault="000E20CC" w:rsidP="000E20CC">
            <w:pPr>
              <w:jc w:val="center"/>
              <w:rPr>
                <w:color w:val="FFFFFF"/>
                <w:sz w:val="11"/>
                <w:szCs w:val="11"/>
              </w:rPr>
            </w:pPr>
            <w:r w:rsidRPr="000E20CC">
              <w:rPr>
                <w:rFonts w:ascii="Cambria Math" w:hAnsi="Cambria Math" w:cs="Cambria Math"/>
                <w:color w:val="FFFFFF"/>
                <w:sz w:val="11"/>
                <w:szCs w:val="11"/>
              </w:rPr>
              <w:t>𝑓</w:t>
            </w:r>
            <w:r w:rsidRPr="000E20CC">
              <w:rPr>
                <w:color w:val="FFFFFF"/>
                <w:sz w:val="11"/>
                <w:szCs w:val="11"/>
              </w:rPr>
              <w:t>(</w:t>
            </w:r>
            <w:r w:rsidRPr="000E20CC">
              <w:rPr>
                <w:rFonts w:ascii="Cambria Math" w:hAnsi="Cambria Math" w:cs="Cambria Math"/>
                <w:color w:val="FFFFFF"/>
                <w:sz w:val="11"/>
                <w:szCs w:val="11"/>
              </w:rPr>
              <w:t>𝒗</w:t>
            </w:r>
            <w:r w:rsidRPr="000E20CC">
              <w:rPr>
                <w:color w:val="FFFFFF"/>
                <w:sz w:val="11"/>
                <w:szCs w:val="11"/>
              </w:rPr>
              <w:t xml:space="preserve">) = ∑ </w:t>
            </w:r>
            <w:r w:rsidRPr="000E20CC">
              <w:rPr>
                <w:rFonts w:ascii="Cambria Math" w:hAnsi="Cambria Math" w:cs="Cambria Math"/>
                <w:color w:val="FFFFFF"/>
                <w:sz w:val="11"/>
                <w:szCs w:val="11"/>
              </w:rPr>
              <w:t>𝑣</w:t>
            </w:r>
            <w:r w:rsidRPr="000E20CC">
              <w:rPr>
                <w:color w:val="FFFFFF"/>
                <w:sz w:val="11"/>
                <w:szCs w:val="11"/>
              </w:rPr>
              <w:t xml:space="preserve"> (the sum of elements);</w:t>
            </w:r>
          </w:p>
        </w:tc>
      </w:tr>
      <w:tr w:rsidR="000E20CC" w:rsidRPr="000E20CC" w14:paraId="5C5BDD88" w14:textId="77777777" w:rsidTr="000E20C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6815E95C" w14:textId="77777777" w:rsidR="000E20CC" w:rsidRPr="000E20CC" w:rsidRDefault="000E20CC" w:rsidP="000E20CC">
            <w:pPr>
              <w:jc w:val="center"/>
              <w:rPr>
                <w:color w:val="FFFFFF"/>
                <w:sz w:val="11"/>
                <w:szCs w:val="11"/>
              </w:rPr>
            </w:pPr>
            <w:r w:rsidRPr="000E20CC">
              <w:rPr>
                <w:color w:val="FFFFFF"/>
                <w:sz w:val="11"/>
                <w:szCs w:val="11"/>
              </w:rPr>
              <w:t>n</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2BA653E0" w14:textId="77777777" w:rsidR="000E20CC" w:rsidRPr="000E20CC" w:rsidRDefault="000E20CC" w:rsidP="000E20CC">
            <w:pPr>
              <w:jc w:val="center"/>
              <w:rPr>
                <w:color w:val="FFFFFF"/>
                <w:sz w:val="11"/>
                <w:szCs w:val="11"/>
              </w:rPr>
            </w:pPr>
            <w:r w:rsidRPr="000E20CC">
              <w:rPr>
                <w:color w:val="FFFFFF"/>
                <w:sz w:val="11"/>
                <w:szCs w:val="11"/>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26EC8FF8" w14:textId="77777777" w:rsidR="000E20CC" w:rsidRPr="000E20CC" w:rsidRDefault="000E20CC" w:rsidP="000E20CC">
            <w:pPr>
              <w:jc w:val="center"/>
              <w:rPr>
                <w:color w:val="FFFFFF"/>
                <w:sz w:val="11"/>
                <w:szCs w:val="11"/>
              </w:rPr>
            </w:pPr>
            <w:r w:rsidRPr="000E20CC">
              <w:rPr>
                <w:color w:val="FFFFFF"/>
                <w:sz w:val="11"/>
                <w:szCs w:val="11"/>
              </w:rPr>
              <w:t>runtime</w:t>
            </w:r>
          </w:p>
        </w:tc>
      </w:tr>
      <w:tr w:rsidR="000E20CC" w:rsidRPr="000E20CC" w14:paraId="7E25DEBA" w14:textId="77777777" w:rsidTr="000E20C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B4E8C56" w14:textId="77777777" w:rsidR="000E20CC" w:rsidRPr="000E20CC" w:rsidRDefault="000E20CC" w:rsidP="000E20CC">
            <w:pPr>
              <w:jc w:val="center"/>
              <w:rPr>
                <w:sz w:val="11"/>
                <w:szCs w:val="11"/>
              </w:rPr>
            </w:pPr>
            <w:r w:rsidRPr="000E20CC">
              <w:rPr>
                <w:sz w:val="11"/>
                <w:szCs w:val="11"/>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F6AA898" w14:textId="77777777" w:rsidR="000E20CC" w:rsidRPr="000E20CC" w:rsidRDefault="000E20CC" w:rsidP="000E20CC">
            <w:pPr>
              <w:jc w:val="center"/>
              <w:rPr>
                <w:sz w:val="11"/>
                <w:szCs w:val="11"/>
              </w:rPr>
            </w:pPr>
            <w:r w:rsidRPr="000E20CC">
              <w:rPr>
                <w:sz w:val="11"/>
                <w:szCs w:val="11"/>
              </w:rPr>
              <w:t>331</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59D29187" w14:textId="77777777" w:rsidR="000E20CC" w:rsidRPr="000E20CC" w:rsidRDefault="000E20CC" w:rsidP="000E20CC">
            <w:pPr>
              <w:jc w:val="center"/>
              <w:rPr>
                <w:sz w:val="11"/>
                <w:szCs w:val="11"/>
              </w:rPr>
            </w:pPr>
            <w:r w:rsidRPr="000E20CC">
              <w:rPr>
                <w:sz w:val="11"/>
                <w:szCs w:val="11"/>
              </w:rPr>
              <w:t>0.0000040531</w:t>
            </w:r>
          </w:p>
        </w:tc>
      </w:tr>
      <w:tr w:rsidR="000E20CC" w:rsidRPr="000E20CC" w14:paraId="1193D52A" w14:textId="77777777" w:rsidTr="000E20C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DE7AFD" w14:textId="77777777" w:rsidR="000E20CC" w:rsidRPr="000E20CC" w:rsidRDefault="000E20CC" w:rsidP="000E20CC">
            <w:pPr>
              <w:jc w:val="center"/>
              <w:rPr>
                <w:sz w:val="11"/>
                <w:szCs w:val="11"/>
              </w:rPr>
            </w:pPr>
            <w:r w:rsidRPr="000E20CC">
              <w:rPr>
                <w:sz w:val="11"/>
                <w:szCs w:val="1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20E14D" w14:textId="77777777" w:rsidR="000E20CC" w:rsidRPr="000E20CC" w:rsidRDefault="000E20CC" w:rsidP="000E20CC">
            <w:pPr>
              <w:jc w:val="center"/>
              <w:rPr>
                <w:sz w:val="11"/>
                <w:szCs w:val="11"/>
              </w:rPr>
            </w:pPr>
            <w:r w:rsidRPr="000E20CC">
              <w:rPr>
                <w:sz w:val="11"/>
                <w:szCs w:val="11"/>
              </w:rPr>
              <w:t>588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7012F4" w14:textId="77777777" w:rsidR="000E20CC" w:rsidRPr="000E20CC" w:rsidRDefault="000E20CC" w:rsidP="000E20CC">
            <w:pPr>
              <w:jc w:val="center"/>
              <w:rPr>
                <w:sz w:val="11"/>
                <w:szCs w:val="11"/>
              </w:rPr>
            </w:pPr>
            <w:r w:rsidRPr="000E20CC">
              <w:rPr>
                <w:sz w:val="11"/>
                <w:szCs w:val="11"/>
              </w:rPr>
              <w:t>0.0000078678</w:t>
            </w:r>
          </w:p>
        </w:tc>
      </w:tr>
      <w:tr w:rsidR="000E20CC" w:rsidRPr="000E20CC" w14:paraId="03BF9BC0" w14:textId="77777777" w:rsidTr="000E20C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F655A69" w14:textId="77777777" w:rsidR="000E20CC" w:rsidRPr="000E20CC" w:rsidRDefault="000E20CC" w:rsidP="000E20CC">
            <w:pPr>
              <w:jc w:val="center"/>
              <w:rPr>
                <w:sz w:val="11"/>
                <w:szCs w:val="11"/>
              </w:rPr>
            </w:pPr>
            <w:r w:rsidRPr="000E20CC">
              <w:rPr>
                <w:sz w:val="11"/>
                <w:szCs w:val="11"/>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E4A6A27" w14:textId="77777777" w:rsidR="000E20CC" w:rsidRPr="000E20CC" w:rsidRDefault="000E20CC" w:rsidP="000E20CC">
            <w:pPr>
              <w:jc w:val="center"/>
              <w:rPr>
                <w:sz w:val="11"/>
                <w:szCs w:val="11"/>
              </w:rPr>
            </w:pPr>
            <w:r w:rsidRPr="000E20CC">
              <w:rPr>
                <w:sz w:val="11"/>
                <w:szCs w:val="11"/>
              </w:rPr>
              <w:t>1209</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7D72553" w14:textId="77777777" w:rsidR="000E20CC" w:rsidRPr="000E20CC" w:rsidRDefault="000E20CC" w:rsidP="000E20CC">
            <w:pPr>
              <w:jc w:val="center"/>
              <w:rPr>
                <w:sz w:val="11"/>
                <w:szCs w:val="11"/>
              </w:rPr>
            </w:pPr>
            <w:r w:rsidRPr="000E20CC">
              <w:rPr>
                <w:sz w:val="11"/>
                <w:szCs w:val="11"/>
              </w:rPr>
              <w:t>0.0000278950</w:t>
            </w:r>
          </w:p>
        </w:tc>
      </w:tr>
      <w:tr w:rsidR="000E20CC" w:rsidRPr="000E20CC" w14:paraId="36D95932" w14:textId="77777777" w:rsidTr="000E20C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C6C9DF" w14:textId="77777777" w:rsidR="000E20CC" w:rsidRPr="000E20CC" w:rsidRDefault="000E20CC" w:rsidP="000E20CC">
            <w:pPr>
              <w:jc w:val="center"/>
              <w:rPr>
                <w:sz w:val="11"/>
                <w:szCs w:val="11"/>
              </w:rPr>
            </w:pPr>
            <w:r w:rsidRPr="000E20CC">
              <w:rPr>
                <w:sz w:val="11"/>
                <w:szCs w:val="11"/>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3B67E6" w14:textId="77777777" w:rsidR="000E20CC" w:rsidRPr="000E20CC" w:rsidRDefault="000E20CC" w:rsidP="000E20CC">
            <w:pPr>
              <w:jc w:val="center"/>
              <w:rPr>
                <w:sz w:val="11"/>
                <w:szCs w:val="11"/>
              </w:rPr>
            </w:pPr>
            <w:r w:rsidRPr="000E20CC">
              <w:rPr>
                <w:sz w:val="11"/>
                <w:szCs w:val="11"/>
              </w:rPr>
              <w:t>2427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0DAE02" w14:textId="77777777" w:rsidR="000E20CC" w:rsidRPr="000E20CC" w:rsidRDefault="000E20CC" w:rsidP="000E20CC">
            <w:pPr>
              <w:jc w:val="center"/>
              <w:rPr>
                <w:sz w:val="11"/>
                <w:szCs w:val="11"/>
              </w:rPr>
            </w:pPr>
            <w:r w:rsidRPr="000E20CC">
              <w:rPr>
                <w:sz w:val="11"/>
                <w:szCs w:val="11"/>
              </w:rPr>
              <w:t>0.0000319481</w:t>
            </w:r>
          </w:p>
        </w:tc>
      </w:tr>
      <w:tr w:rsidR="000E20CC" w:rsidRPr="000E20CC" w14:paraId="24615C79" w14:textId="77777777" w:rsidTr="000E20C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B3F9E2B" w14:textId="77777777" w:rsidR="000E20CC" w:rsidRPr="000E20CC" w:rsidRDefault="000E20CC" w:rsidP="000E20CC">
            <w:pPr>
              <w:jc w:val="center"/>
              <w:rPr>
                <w:sz w:val="11"/>
                <w:szCs w:val="11"/>
              </w:rPr>
            </w:pPr>
            <w:r w:rsidRPr="000E20CC">
              <w:rPr>
                <w:sz w:val="11"/>
                <w:szCs w:val="11"/>
              </w:rPr>
              <w:t>1600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2A3AAA4" w14:textId="77777777" w:rsidR="000E20CC" w:rsidRPr="000E20CC" w:rsidRDefault="000E20CC" w:rsidP="000E20CC">
            <w:pPr>
              <w:jc w:val="center"/>
              <w:rPr>
                <w:sz w:val="11"/>
                <w:szCs w:val="11"/>
              </w:rPr>
            </w:pPr>
            <w:r w:rsidRPr="000E20CC">
              <w:rPr>
                <w:sz w:val="11"/>
                <w:szCs w:val="11"/>
              </w:rPr>
              <w:t>4816</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BD6394F" w14:textId="77777777" w:rsidR="000E20CC" w:rsidRPr="000E20CC" w:rsidRDefault="000E20CC" w:rsidP="000E20CC">
            <w:pPr>
              <w:jc w:val="center"/>
              <w:rPr>
                <w:sz w:val="11"/>
                <w:szCs w:val="11"/>
              </w:rPr>
            </w:pPr>
            <w:r w:rsidRPr="000E20CC">
              <w:rPr>
                <w:sz w:val="11"/>
                <w:szCs w:val="11"/>
              </w:rPr>
              <w:t>0.0000948906</w:t>
            </w:r>
          </w:p>
        </w:tc>
      </w:tr>
    </w:tbl>
    <w:p w14:paraId="2E949929" w14:textId="4B2D12FB" w:rsidR="000E20CC" w:rsidRDefault="000E20CC" w:rsidP="000E20CC">
      <w:r>
        <w:rPr>
          <w:noProof/>
        </w:rPr>
        <w:drawing>
          <wp:inline distT="0" distB="0" distL="0" distR="0" wp14:anchorId="42C22F12" wp14:editId="64149CBA">
            <wp:extent cx="4163291" cy="2573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0162" cy="2639874"/>
                    </a:xfrm>
                    <a:prstGeom prst="rect">
                      <a:avLst/>
                    </a:prstGeom>
                    <a:noFill/>
                    <a:ln>
                      <a:noFill/>
                    </a:ln>
                  </pic:spPr>
                </pic:pic>
              </a:graphicData>
            </a:graphic>
          </wp:inline>
        </w:drawing>
      </w:r>
    </w:p>
    <w:p w14:paraId="77D7DDC0" w14:textId="77777777" w:rsidR="009B55D2" w:rsidRDefault="009B55D2" w:rsidP="009B55D2">
      <w:pPr>
        <w:ind w:left="720"/>
        <w:rPr>
          <w:i/>
          <w:iCs/>
          <w:lang w:val="en-US"/>
        </w:rPr>
      </w:pPr>
      <w:r>
        <w:rPr>
          <w:i/>
          <w:iCs/>
          <w:lang w:val="en-US"/>
        </w:rPr>
        <w:t>Complexity Analysis.</w:t>
      </w:r>
    </w:p>
    <w:p w14:paraId="5437B2EC" w14:textId="77777777" w:rsidR="009B55D2" w:rsidRDefault="009B55D2" w:rsidP="000E20CC">
      <w:pPr>
        <w:ind w:left="720"/>
        <w:rPr>
          <w:i/>
          <w:iCs/>
          <w:lang w:val="en-US"/>
        </w:rPr>
      </w:pPr>
    </w:p>
    <w:p w14:paraId="1E49D25C" w14:textId="0EB55D23" w:rsidR="009A20A9" w:rsidRPr="000F644E" w:rsidRDefault="000E20CC" w:rsidP="000F644E">
      <w:pPr>
        <w:ind w:left="720"/>
        <w:rPr>
          <w:i/>
          <w:iCs/>
          <w:lang w:val="en-US"/>
        </w:rPr>
      </w:pPr>
      <w:r>
        <w:rPr>
          <w:i/>
          <w:iCs/>
          <w:lang w:val="en-US"/>
        </w:rPr>
        <w:t xml:space="preserve">The worst-case running time is </w:t>
      </w:r>
      <w:r>
        <w:rPr>
          <w:rFonts w:ascii="TimesNewRomanPS" w:hAnsi="TimesNewRomanPS"/>
          <w:i/>
          <w:iCs/>
          <w:sz w:val="28"/>
          <w:szCs w:val="28"/>
          <w:lang w:val="en-US"/>
        </w:rPr>
        <w:t>O</w:t>
      </w:r>
      <w:r w:rsidRPr="00B72533">
        <w:rPr>
          <w:i/>
          <w:iCs/>
          <w:lang w:val="en-US"/>
        </w:rPr>
        <w:t xml:space="preserve"> (</w:t>
      </w:r>
      <w:r>
        <w:rPr>
          <w:i/>
          <w:iCs/>
          <w:lang w:val="en-US"/>
        </w:rPr>
        <w:t>n</w:t>
      </w:r>
      <w:r>
        <w:rPr>
          <w:i/>
          <w:iCs/>
          <w:lang w:val="en-US"/>
        </w:rPr>
        <w:t xml:space="preserve">), </w:t>
      </w:r>
      <w:r>
        <w:rPr>
          <w:i/>
          <w:iCs/>
          <w:lang w:val="en-US"/>
        </w:rPr>
        <w:t xml:space="preserve">as the size of the list increases, the time taken to complete execution. From left to right, is the performance for list sizes ranging from 100 to 1600, with completion time more than doubling </w:t>
      </w:r>
      <w:r w:rsidR="00637470">
        <w:rPr>
          <w:i/>
          <w:iCs/>
          <w:lang w:val="en-US"/>
        </w:rPr>
        <w:t xml:space="preserve">for the </w:t>
      </w:r>
      <w:r>
        <w:rPr>
          <w:i/>
          <w:iCs/>
          <w:lang w:val="en-US"/>
        </w:rPr>
        <w:t>larger datasets.</w:t>
      </w:r>
    </w:p>
    <w:p w14:paraId="386F1CC7" w14:textId="5D286B10" w:rsidR="00D65559" w:rsidRPr="000E20CC" w:rsidRDefault="00D65559" w:rsidP="00D65559">
      <w:pPr>
        <w:pStyle w:val="NormalWeb"/>
        <w:numPr>
          <w:ilvl w:val="0"/>
          <w:numId w:val="26"/>
        </w:numPr>
        <w:spacing w:line="480" w:lineRule="auto"/>
        <w:rPr>
          <w:rFonts w:ascii="TimesNewRomanPS" w:hAnsi="TimesNewRomanPS"/>
          <w:i/>
          <w:iCs/>
          <w:sz w:val="28"/>
          <w:szCs w:val="28"/>
          <w:u w:val="single"/>
        </w:rPr>
      </w:pPr>
      <w:r w:rsidRPr="006D0F21">
        <w:rPr>
          <w:i/>
          <w:iCs/>
          <w:u w:val="single"/>
          <w:lang w:val="en-US"/>
        </w:rPr>
        <w:lastRenderedPageBreak/>
        <w:t xml:space="preserve">F(v) = </w:t>
      </w:r>
      <w:r>
        <w:rPr>
          <w:i/>
          <w:iCs/>
          <w:u w:val="single"/>
          <w:lang w:val="en-US"/>
        </w:rPr>
        <w:t>Product</w:t>
      </w:r>
      <w:r>
        <w:rPr>
          <w:i/>
          <w:iCs/>
          <w:u w:val="single"/>
          <w:lang w:val="en-US"/>
        </w:rPr>
        <w:t xml:space="preserve"> of elements in V</w:t>
      </w:r>
    </w:p>
    <w:tbl>
      <w:tblPr>
        <w:tblpPr w:leftFromText="180" w:rightFromText="180" w:vertAnchor="text" w:horzAnchor="margin" w:tblpXSpec="right" w:tblpY="681"/>
        <w:tblW w:w="1716" w:type="dxa"/>
        <w:tblCellMar>
          <w:left w:w="0" w:type="dxa"/>
          <w:right w:w="0" w:type="dxa"/>
        </w:tblCellMar>
        <w:tblLook w:val="04A0" w:firstRow="1" w:lastRow="0" w:firstColumn="1" w:lastColumn="0" w:noHBand="0" w:noVBand="1"/>
      </w:tblPr>
      <w:tblGrid>
        <w:gridCol w:w="205"/>
        <w:gridCol w:w="769"/>
        <w:gridCol w:w="742"/>
      </w:tblGrid>
      <w:tr w:rsidR="00AA22E7" w:rsidRPr="00AA22E7" w14:paraId="03DE5C34" w14:textId="77777777" w:rsidTr="00AA22E7">
        <w:trPr>
          <w:trHeight w:val="31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7FC00074" w14:textId="77777777" w:rsidR="00AA22E7" w:rsidRPr="00AA22E7" w:rsidRDefault="00AA22E7" w:rsidP="00AA22E7">
            <w:pPr>
              <w:jc w:val="center"/>
              <w:rPr>
                <w:color w:val="FFFFFF"/>
                <w:sz w:val="11"/>
                <w:szCs w:val="11"/>
              </w:rPr>
            </w:pPr>
            <w:r w:rsidRPr="00AA22E7">
              <w:rPr>
                <w:rFonts w:ascii="Cambria Math" w:hAnsi="Cambria Math" w:cs="Cambria Math"/>
                <w:color w:val="FFFFFF"/>
                <w:sz w:val="11"/>
                <w:szCs w:val="11"/>
              </w:rPr>
              <w:t>𝑓</w:t>
            </w:r>
            <w:r w:rsidRPr="00AA22E7">
              <w:rPr>
                <w:color w:val="FFFFFF"/>
                <w:sz w:val="11"/>
                <w:szCs w:val="11"/>
              </w:rPr>
              <w:t>(</w:t>
            </w:r>
            <w:r w:rsidRPr="00AA22E7">
              <w:rPr>
                <w:rFonts w:ascii="Cambria Math" w:hAnsi="Cambria Math" w:cs="Cambria Math"/>
                <w:color w:val="FFFFFF"/>
                <w:sz w:val="11"/>
                <w:szCs w:val="11"/>
              </w:rPr>
              <w:t>𝒗</w:t>
            </w:r>
            <w:r w:rsidRPr="00AA22E7">
              <w:rPr>
                <w:color w:val="FFFFFF"/>
                <w:sz w:val="11"/>
                <w:szCs w:val="11"/>
              </w:rPr>
              <w:t xml:space="preserve">) = * </w:t>
            </w:r>
            <w:r w:rsidRPr="00AA22E7">
              <w:rPr>
                <w:rFonts w:ascii="Cambria Math" w:hAnsi="Cambria Math" w:cs="Cambria Math"/>
                <w:color w:val="FFFFFF"/>
                <w:sz w:val="11"/>
                <w:szCs w:val="11"/>
              </w:rPr>
              <w:t>𝑣</w:t>
            </w:r>
            <w:r w:rsidRPr="00AA22E7">
              <w:rPr>
                <w:color w:val="FFFFFF"/>
                <w:sz w:val="11"/>
                <w:szCs w:val="11"/>
              </w:rPr>
              <w:t xml:space="preserve"> (the product of elements);</w:t>
            </w:r>
          </w:p>
        </w:tc>
      </w:tr>
      <w:tr w:rsidR="00AA22E7" w:rsidRPr="00AA22E7" w14:paraId="5D3B547C" w14:textId="77777777" w:rsidTr="00AA22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0483E653" w14:textId="77777777" w:rsidR="00AA22E7" w:rsidRPr="00AA22E7" w:rsidRDefault="00AA22E7" w:rsidP="00AA22E7">
            <w:pPr>
              <w:jc w:val="center"/>
              <w:rPr>
                <w:color w:val="FFFFFF"/>
                <w:sz w:val="11"/>
                <w:szCs w:val="11"/>
              </w:rPr>
            </w:pPr>
            <w:r w:rsidRPr="00AA22E7">
              <w:rPr>
                <w:color w:val="FFFFFF"/>
                <w:sz w:val="11"/>
                <w:szCs w:val="11"/>
              </w:rPr>
              <w:t>n</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5327B0CE" w14:textId="77777777" w:rsidR="00AA22E7" w:rsidRPr="00AA22E7" w:rsidRDefault="00AA22E7" w:rsidP="00AA22E7">
            <w:pPr>
              <w:jc w:val="center"/>
              <w:rPr>
                <w:color w:val="FFFFFF"/>
                <w:sz w:val="11"/>
                <w:szCs w:val="11"/>
              </w:rPr>
            </w:pPr>
            <w:r w:rsidRPr="00AA22E7">
              <w:rPr>
                <w:color w:val="FFFFFF"/>
                <w:sz w:val="11"/>
                <w:szCs w:val="11"/>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34B6A095" w14:textId="77777777" w:rsidR="00AA22E7" w:rsidRPr="00AA22E7" w:rsidRDefault="00AA22E7" w:rsidP="00AA22E7">
            <w:pPr>
              <w:jc w:val="center"/>
              <w:rPr>
                <w:color w:val="FFFFFF"/>
                <w:sz w:val="11"/>
                <w:szCs w:val="11"/>
              </w:rPr>
            </w:pPr>
            <w:r w:rsidRPr="00AA22E7">
              <w:rPr>
                <w:color w:val="FFFFFF"/>
                <w:sz w:val="11"/>
                <w:szCs w:val="11"/>
              </w:rPr>
              <w:t>runtime</w:t>
            </w:r>
          </w:p>
        </w:tc>
      </w:tr>
      <w:tr w:rsidR="00AA22E7" w:rsidRPr="00AA22E7" w14:paraId="55C6EF45" w14:textId="77777777" w:rsidTr="00AA22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8250984" w14:textId="77777777" w:rsidR="00AA22E7" w:rsidRPr="00AA22E7" w:rsidRDefault="00AA22E7" w:rsidP="00AA22E7">
            <w:pPr>
              <w:jc w:val="center"/>
              <w:rPr>
                <w:sz w:val="11"/>
                <w:szCs w:val="11"/>
              </w:rPr>
            </w:pPr>
            <w:r w:rsidRPr="00AA22E7">
              <w:rPr>
                <w:sz w:val="11"/>
                <w:szCs w:val="11"/>
              </w:rPr>
              <w:t>2</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FEAD914" w14:textId="77777777" w:rsidR="00AA22E7" w:rsidRPr="00AA22E7" w:rsidRDefault="00AA22E7" w:rsidP="00AA22E7">
            <w:pPr>
              <w:jc w:val="center"/>
              <w:rPr>
                <w:sz w:val="11"/>
                <w:szCs w:val="11"/>
              </w:rPr>
            </w:pPr>
            <w:r w:rsidRPr="00AA22E7">
              <w:rPr>
                <w:sz w:val="11"/>
                <w:szCs w:val="11"/>
              </w:rPr>
              <w:t>8</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7F96C315" w14:textId="77777777" w:rsidR="00AA22E7" w:rsidRPr="00AA22E7" w:rsidRDefault="00AA22E7" w:rsidP="00AA22E7">
            <w:pPr>
              <w:jc w:val="center"/>
              <w:rPr>
                <w:sz w:val="11"/>
                <w:szCs w:val="11"/>
              </w:rPr>
            </w:pPr>
            <w:r w:rsidRPr="00AA22E7">
              <w:rPr>
                <w:sz w:val="11"/>
                <w:szCs w:val="11"/>
              </w:rPr>
              <w:t>0.0000011921</w:t>
            </w:r>
          </w:p>
        </w:tc>
      </w:tr>
      <w:tr w:rsidR="00AA22E7" w:rsidRPr="00AA22E7" w14:paraId="0B82C64A" w14:textId="77777777" w:rsidTr="00AA22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D6009C" w14:textId="77777777" w:rsidR="00AA22E7" w:rsidRPr="00AA22E7" w:rsidRDefault="00AA22E7" w:rsidP="00AA22E7">
            <w:pPr>
              <w:jc w:val="center"/>
              <w:rPr>
                <w:sz w:val="11"/>
                <w:szCs w:val="11"/>
              </w:rPr>
            </w:pPr>
            <w:r w:rsidRPr="00AA22E7">
              <w:rPr>
                <w:sz w:val="11"/>
                <w:szCs w:val="1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E232A4" w14:textId="77777777" w:rsidR="00AA22E7" w:rsidRPr="00AA22E7" w:rsidRDefault="00AA22E7" w:rsidP="00AA22E7">
            <w:pPr>
              <w:jc w:val="center"/>
              <w:rPr>
                <w:sz w:val="11"/>
                <w:szCs w:val="11"/>
              </w:rPr>
            </w:pPr>
            <w:r w:rsidRPr="00AA22E7">
              <w:rPr>
                <w:sz w:val="11"/>
                <w:szCs w:val="11"/>
              </w:rPr>
              <w:t>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BDB2D7" w14:textId="77777777" w:rsidR="00AA22E7" w:rsidRPr="00AA22E7" w:rsidRDefault="00AA22E7" w:rsidP="00AA22E7">
            <w:pPr>
              <w:jc w:val="center"/>
              <w:rPr>
                <w:sz w:val="11"/>
                <w:szCs w:val="11"/>
              </w:rPr>
            </w:pPr>
            <w:r w:rsidRPr="00AA22E7">
              <w:rPr>
                <w:sz w:val="11"/>
                <w:szCs w:val="11"/>
              </w:rPr>
              <w:t>0.0000011921</w:t>
            </w:r>
          </w:p>
        </w:tc>
      </w:tr>
      <w:tr w:rsidR="00AA22E7" w:rsidRPr="00AA22E7" w14:paraId="59A23630" w14:textId="77777777" w:rsidTr="00AA22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2FDB2BD" w14:textId="77777777" w:rsidR="00AA22E7" w:rsidRPr="00AA22E7" w:rsidRDefault="00AA22E7" w:rsidP="00AA22E7">
            <w:pPr>
              <w:jc w:val="center"/>
              <w:rPr>
                <w:sz w:val="11"/>
                <w:szCs w:val="11"/>
              </w:rPr>
            </w:pPr>
            <w:r w:rsidRPr="00AA22E7">
              <w:rPr>
                <w:sz w:val="11"/>
                <w:szCs w:val="11"/>
              </w:rPr>
              <w:t>8</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9BEDCCB" w14:textId="77777777" w:rsidR="00AA22E7" w:rsidRPr="00AA22E7" w:rsidRDefault="00AA22E7" w:rsidP="00AA22E7">
            <w:pPr>
              <w:jc w:val="center"/>
              <w:rPr>
                <w:sz w:val="11"/>
                <w:szCs w:val="11"/>
              </w:rPr>
            </w:pPr>
            <w:r w:rsidRPr="00AA22E7">
              <w:rPr>
                <w:sz w:val="11"/>
                <w:szCs w:val="11"/>
              </w:rPr>
              <w:t>11520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A29334F" w14:textId="77777777" w:rsidR="00AA22E7" w:rsidRPr="00AA22E7" w:rsidRDefault="00AA22E7" w:rsidP="00AA22E7">
            <w:pPr>
              <w:jc w:val="center"/>
              <w:rPr>
                <w:sz w:val="11"/>
                <w:szCs w:val="11"/>
              </w:rPr>
            </w:pPr>
            <w:r w:rsidRPr="00AA22E7">
              <w:rPr>
                <w:sz w:val="11"/>
                <w:szCs w:val="11"/>
              </w:rPr>
              <w:t>0.0000019073</w:t>
            </w:r>
          </w:p>
        </w:tc>
      </w:tr>
      <w:tr w:rsidR="00AA22E7" w:rsidRPr="00AA22E7" w14:paraId="410D07B8" w14:textId="77777777" w:rsidTr="00AA22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5BD22" w14:textId="77777777" w:rsidR="00AA22E7" w:rsidRPr="00AA22E7" w:rsidRDefault="00AA22E7" w:rsidP="00AA22E7">
            <w:pPr>
              <w:jc w:val="center"/>
              <w:rPr>
                <w:sz w:val="11"/>
                <w:szCs w:val="11"/>
              </w:rPr>
            </w:pPr>
            <w:r w:rsidRPr="00AA22E7">
              <w:rPr>
                <w:sz w:val="11"/>
                <w:szCs w:val="1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359831" w14:textId="77777777" w:rsidR="00AA22E7" w:rsidRPr="00AA22E7" w:rsidRDefault="00AA22E7" w:rsidP="00AA22E7">
            <w:pPr>
              <w:jc w:val="center"/>
              <w:rPr>
                <w:sz w:val="11"/>
                <w:szCs w:val="11"/>
              </w:rPr>
            </w:pPr>
            <w:r w:rsidRPr="00AA22E7">
              <w:rPr>
                <w:sz w:val="11"/>
                <w:szCs w:val="11"/>
              </w:rPr>
              <w:t>11664000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1C7DA5" w14:textId="77777777" w:rsidR="00AA22E7" w:rsidRPr="00AA22E7" w:rsidRDefault="00AA22E7" w:rsidP="00AA22E7">
            <w:pPr>
              <w:jc w:val="center"/>
              <w:rPr>
                <w:sz w:val="11"/>
                <w:szCs w:val="11"/>
              </w:rPr>
            </w:pPr>
            <w:r w:rsidRPr="00AA22E7">
              <w:rPr>
                <w:sz w:val="11"/>
                <w:szCs w:val="11"/>
              </w:rPr>
              <w:t>0.0000021458</w:t>
            </w:r>
          </w:p>
        </w:tc>
      </w:tr>
      <w:tr w:rsidR="00AA22E7" w:rsidRPr="00AA22E7" w14:paraId="7A5DF9D9" w14:textId="77777777" w:rsidTr="00AA22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BEE0373" w14:textId="77777777" w:rsidR="00AA22E7" w:rsidRPr="00AA22E7" w:rsidRDefault="00AA22E7" w:rsidP="00AA22E7">
            <w:pPr>
              <w:jc w:val="center"/>
              <w:rPr>
                <w:sz w:val="11"/>
                <w:szCs w:val="11"/>
              </w:rPr>
            </w:pPr>
            <w:r w:rsidRPr="00AA22E7">
              <w:rPr>
                <w:sz w:val="11"/>
                <w:szCs w:val="11"/>
              </w:rPr>
              <w:t>32</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50711F1" w14:textId="77777777" w:rsidR="00AA22E7" w:rsidRPr="00AA22E7" w:rsidRDefault="00AA22E7" w:rsidP="00AA22E7">
            <w:pPr>
              <w:jc w:val="center"/>
              <w:rPr>
                <w:sz w:val="11"/>
                <w:szCs w:val="11"/>
              </w:rPr>
            </w:pPr>
            <w:r w:rsidRPr="00AA22E7">
              <w:rPr>
                <w:sz w:val="11"/>
                <w:szCs w:val="11"/>
              </w:rPr>
              <w:t>435356467200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5B48291C" w14:textId="77777777" w:rsidR="00AA22E7" w:rsidRPr="00AA22E7" w:rsidRDefault="00AA22E7" w:rsidP="00AA22E7">
            <w:pPr>
              <w:jc w:val="center"/>
              <w:rPr>
                <w:sz w:val="11"/>
                <w:szCs w:val="11"/>
              </w:rPr>
            </w:pPr>
            <w:r w:rsidRPr="00AA22E7">
              <w:rPr>
                <w:sz w:val="11"/>
                <w:szCs w:val="11"/>
              </w:rPr>
              <w:t>0.0000028610</w:t>
            </w:r>
          </w:p>
        </w:tc>
      </w:tr>
    </w:tbl>
    <w:p w14:paraId="5240115D" w14:textId="74F2FAA3" w:rsidR="00AA22E7" w:rsidRDefault="00AA22E7" w:rsidP="00AA22E7">
      <w:r>
        <w:rPr>
          <w:noProof/>
        </w:rPr>
        <w:drawing>
          <wp:inline distT="0" distB="0" distL="0" distR="0" wp14:anchorId="531E7374" wp14:editId="0CB9FDB5">
            <wp:extent cx="4207510" cy="260114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7510" cy="2601142"/>
                    </a:xfrm>
                    <a:prstGeom prst="rect">
                      <a:avLst/>
                    </a:prstGeom>
                    <a:noFill/>
                    <a:ln>
                      <a:noFill/>
                    </a:ln>
                  </pic:spPr>
                </pic:pic>
              </a:graphicData>
            </a:graphic>
          </wp:inline>
        </w:drawing>
      </w:r>
    </w:p>
    <w:p w14:paraId="7363E601" w14:textId="21CD0915" w:rsidR="00D65559" w:rsidRDefault="00D65559" w:rsidP="00D65559"/>
    <w:p w14:paraId="630704C1" w14:textId="122B1629" w:rsidR="009B55D2" w:rsidRDefault="009B55D2" w:rsidP="00D65559">
      <w:pPr>
        <w:ind w:left="720"/>
        <w:rPr>
          <w:i/>
          <w:iCs/>
          <w:lang w:val="en-US"/>
        </w:rPr>
      </w:pPr>
      <w:r>
        <w:rPr>
          <w:i/>
          <w:iCs/>
          <w:lang w:val="en-US"/>
        </w:rPr>
        <w:t>Complexity Analysis.</w:t>
      </w:r>
    </w:p>
    <w:p w14:paraId="19FDEDD3" w14:textId="77777777" w:rsidR="009B55D2" w:rsidRDefault="009B55D2" w:rsidP="00D65559">
      <w:pPr>
        <w:ind w:left="720"/>
        <w:rPr>
          <w:i/>
          <w:iCs/>
          <w:lang w:val="en-US"/>
        </w:rPr>
      </w:pPr>
    </w:p>
    <w:p w14:paraId="5A7B9B17" w14:textId="56BEE118" w:rsidR="00D65559" w:rsidRDefault="00D65559" w:rsidP="00D65559">
      <w:pPr>
        <w:ind w:left="720"/>
        <w:rPr>
          <w:i/>
          <w:iCs/>
          <w:lang w:val="en-US"/>
        </w:rPr>
      </w:pPr>
      <w:r>
        <w:rPr>
          <w:i/>
          <w:iCs/>
          <w:lang w:val="en-US"/>
        </w:rPr>
        <w:t xml:space="preserve">The worst-case running time is </w:t>
      </w:r>
      <w:r>
        <w:rPr>
          <w:rFonts w:ascii="TimesNewRomanPS" w:hAnsi="TimesNewRomanPS"/>
          <w:i/>
          <w:iCs/>
          <w:sz w:val="28"/>
          <w:szCs w:val="28"/>
          <w:lang w:val="en-US"/>
        </w:rPr>
        <w:t>O</w:t>
      </w:r>
      <w:r w:rsidRPr="00B72533">
        <w:rPr>
          <w:i/>
          <w:iCs/>
          <w:lang w:val="en-US"/>
        </w:rPr>
        <w:t xml:space="preserve"> (</w:t>
      </w:r>
      <w:r>
        <w:rPr>
          <w:i/>
          <w:iCs/>
          <w:lang w:val="en-US"/>
        </w:rPr>
        <w:t>n</w:t>
      </w:r>
      <w:r>
        <w:rPr>
          <w:i/>
          <w:iCs/>
          <w:lang w:val="en-US"/>
        </w:rPr>
        <w:t xml:space="preserve">), </w:t>
      </w:r>
      <w:r>
        <w:rPr>
          <w:i/>
          <w:iCs/>
          <w:lang w:val="en-US"/>
        </w:rPr>
        <w:t xml:space="preserve">as the size of the list increases, the time taken to complete execution. From left to right, is the performance for list sizes ranging from </w:t>
      </w:r>
      <w:r w:rsidR="001A5624">
        <w:rPr>
          <w:i/>
          <w:iCs/>
          <w:lang w:val="en-US"/>
        </w:rPr>
        <w:t>2</w:t>
      </w:r>
      <w:r>
        <w:rPr>
          <w:i/>
          <w:iCs/>
          <w:lang w:val="en-US"/>
        </w:rPr>
        <w:t xml:space="preserve"> to </w:t>
      </w:r>
      <w:r w:rsidR="001A5624">
        <w:rPr>
          <w:i/>
          <w:iCs/>
          <w:lang w:val="en-US"/>
        </w:rPr>
        <w:t>32</w:t>
      </w:r>
      <w:r>
        <w:rPr>
          <w:i/>
          <w:iCs/>
          <w:lang w:val="en-US"/>
        </w:rPr>
        <w:t>, with completion time more than doubling for the larger datasets.</w:t>
      </w:r>
    </w:p>
    <w:p w14:paraId="73CE4C54" w14:textId="77777777" w:rsidR="00862465" w:rsidRDefault="00862465" w:rsidP="00D65559">
      <w:pPr>
        <w:ind w:left="720"/>
        <w:rPr>
          <w:i/>
          <w:iCs/>
          <w:lang w:val="en-US"/>
        </w:rPr>
      </w:pPr>
    </w:p>
    <w:p w14:paraId="57A95D90" w14:textId="4B4025D7" w:rsidR="009A20A9" w:rsidRPr="00E3457A" w:rsidRDefault="00862465" w:rsidP="00F65548">
      <w:pPr>
        <w:pStyle w:val="NormalWeb"/>
        <w:numPr>
          <w:ilvl w:val="0"/>
          <w:numId w:val="26"/>
        </w:numPr>
        <w:spacing w:line="480" w:lineRule="auto"/>
        <w:rPr>
          <w:rFonts w:ascii="TimesNewRomanPS" w:hAnsi="TimesNewRomanPS"/>
          <w:i/>
          <w:iCs/>
          <w:sz w:val="28"/>
          <w:szCs w:val="28"/>
          <w:u w:val="single"/>
        </w:rPr>
      </w:pPr>
      <w:r w:rsidRPr="006D0F21">
        <w:rPr>
          <w:i/>
          <w:iCs/>
          <w:u w:val="single"/>
          <w:lang w:val="en-US"/>
        </w:rPr>
        <w:t>F(v) =</w:t>
      </w:r>
      <w:r w:rsidRPr="00862465">
        <w:rPr>
          <w:i/>
          <w:iCs/>
          <w:u w:val="single"/>
          <w:lang w:val="en-US"/>
        </w:rPr>
        <w:t xml:space="preserve"> </w:t>
      </w:r>
      <w:r>
        <w:rPr>
          <w:i/>
          <w:iCs/>
          <w:u w:val="single"/>
          <w:lang w:val="en-US"/>
        </w:rPr>
        <w:t xml:space="preserve">Polynomial </w:t>
      </w:r>
      <w:r w:rsidRPr="006126BC">
        <w:rPr>
          <w:rFonts w:ascii="CambriaMath" w:hAnsi="CambriaMath"/>
          <w:sz w:val="28"/>
          <w:szCs w:val="28"/>
          <w:u w:val="single"/>
        </w:rPr>
        <w:t>∑</w:t>
      </w:r>
      <w:proofErr w:type="spellStart"/>
      <w:r>
        <w:rPr>
          <w:rFonts w:ascii="CambriaMath" w:hAnsi="CambriaMath"/>
          <w:sz w:val="28"/>
          <w:szCs w:val="28"/>
          <w:u w:val="single"/>
          <w:vertAlign w:val="superscript"/>
          <w:lang w:val="en-US"/>
        </w:rPr>
        <w:t>n</w:t>
      </w:r>
      <w:r>
        <w:rPr>
          <w:rFonts w:ascii="CambriaMath" w:hAnsi="CambriaMath"/>
          <w:sz w:val="28"/>
          <w:szCs w:val="28"/>
          <w:u w:val="single"/>
          <w:vertAlign w:val="subscript"/>
          <w:lang w:val="en-US"/>
        </w:rPr>
        <w:t>k</w:t>
      </w:r>
      <w:proofErr w:type="spellEnd"/>
      <w:r>
        <w:rPr>
          <w:rFonts w:ascii="CambriaMath" w:hAnsi="CambriaMath"/>
          <w:sz w:val="28"/>
          <w:szCs w:val="28"/>
          <w:u w:val="single"/>
          <w:vertAlign w:val="subscript"/>
          <w:lang w:val="en-US"/>
        </w:rPr>
        <w:t xml:space="preserve">=1 </w:t>
      </w:r>
      <w:proofErr w:type="spellStart"/>
      <w:r>
        <w:rPr>
          <w:rFonts w:ascii="CambriaMath" w:hAnsi="CambriaMath"/>
          <w:sz w:val="28"/>
          <w:szCs w:val="28"/>
          <w:u w:val="single"/>
          <w:vertAlign w:val="subscript"/>
          <w:lang w:val="en-US"/>
        </w:rPr>
        <w:t>Vk</w:t>
      </w:r>
      <w:proofErr w:type="spellEnd"/>
      <w:r>
        <w:rPr>
          <w:rFonts w:ascii="CambriaMath" w:hAnsi="CambriaMath"/>
          <w:sz w:val="28"/>
          <w:szCs w:val="28"/>
          <w:u w:val="single"/>
          <w:vertAlign w:val="subscript"/>
          <w:lang w:val="en-US"/>
        </w:rPr>
        <w:t xml:space="preserve"> </w:t>
      </w:r>
      <w:r>
        <w:rPr>
          <w:rFonts w:ascii="CambriaMath" w:hAnsi="CambriaMath"/>
          <w:sz w:val="28"/>
          <w:szCs w:val="28"/>
          <w:u w:val="single"/>
          <w:lang w:val="en-US"/>
        </w:rPr>
        <w:t>X</w:t>
      </w:r>
      <w:r w:rsidRPr="003D08D7">
        <w:rPr>
          <w:rFonts w:ascii="CambriaMath" w:hAnsi="CambriaMath"/>
          <w:sz w:val="28"/>
          <w:szCs w:val="28"/>
          <w:u w:val="single"/>
          <w:vertAlign w:val="superscript"/>
          <w:lang w:val="en-US"/>
        </w:rPr>
        <w:t>^(k-1)</w:t>
      </w:r>
    </w:p>
    <w:p w14:paraId="54FE7428" w14:textId="578D0C19" w:rsidR="009A20A9" w:rsidRDefault="00E3457A" w:rsidP="00F65548">
      <w:pPr>
        <w:pStyle w:val="NormalWeb"/>
        <w:rPr>
          <w:rFonts w:ascii="TimesNewRomanPS" w:hAnsi="TimesNewRomanPS"/>
          <w:i/>
          <w:iCs/>
          <w:sz w:val="28"/>
          <w:szCs w:val="28"/>
          <w:u w:val="single"/>
        </w:rPr>
      </w:pPr>
      <w:r>
        <w:rPr>
          <w:rFonts w:ascii="TimesNewRomanPS" w:hAnsi="TimesNewRomanPS"/>
          <w:i/>
          <w:iCs/>
          <w:noProof/>
          <w:sz w:val="28"/>
          <w:szCs w:val="28"/>
          <w:u w:val="single"/>
        </w:rPr>
        <w:drawing>
          <wp:inline distT="0" distB="0" distL="0" distR="0" wp14:anchorId="5915ED0D" wp14:editId="2C53E1A0">
            <wp:extent cx="5731510" cy="210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03755"/>
                    </a:xfrm>
                    <a:prstGeom prst="rect">
                      <a:avLst/>
                    </a:prstGeom>
                  </pic:spPr>
                </pic:pic>
              </a:graphicData>
            </a:graphic>
          </wp:inline>
        </w:drawing>
      </w:r>
    </w:p>
    <w:p w14:paraId="61313184" w14:textId="77777777" w:rsidR="009A20A9" w:rsidRDefault="009A20A9" w:rsidP="00F65548">
      <w:pPr>
        <w:pStyle w:val="NormalWeb"/>
        <w:rPr>
          <w:rFonts w:ascii="TimesNewRomanPS" w:hAnsi="TimesNewRomanPS"/>
          <w:i/>
          <w:iCs/>
          <w:sz w:val="28"/>
          <w:szCs w:val="28"/>
          <w:u w:val="single"/>
        </w:rPr>
      </w:pPr>
    </w:p>
    <w:p w14:paraId="3918C062" w14:textId="77777777" w:rsidR="00E3457A" w:rsidRDefault="00E3457A" w:rsidP="00E3457A">
      <w:pPr>
        <w:ind w:left="720"/>
        <w:rPr>
          <w:i/>
          <w:iCs/>
          <w:lang w:val="en-US"/>
        </w:rPr>
      </w:pPr>
      <w:r>
        <w:rPr>
          <w:i/>
          <w:iCs/>
          <w:lang w:val="en-US"/>
        </w:rPr>
        <w:t>Complexity Analysis.</w:t>
      </w:r>
    </w:p>
    <w:p w14:paraId="05993537" w14:textId="77777777" w:rsidR="00E3457A" w:rsidRDefault="00E3457A" w:rsidP="00E3457A">
      <w:pPr>
        <w:ind w:left="720"/>
        <w:rPr>
          <w:i/>
          <w:iCs/>
          <w:lang w:val="en-US"/>
        </w:rPr>
      </w:pPr>
    </w:p>
    <w:p w14:paraId="619B28A4" w14:textId="647CFB7F" w:rsidR="00E3457A" w:rsidRPr="00A748DB" w:rsidRDefault="00E3457A" w:rsidP="00A748DB">
      <w:pPr>
        <w:ind w:left="720"/>
        <w:rPr>
          <w:i/>
          <w:iCs/>
          <w:vertAlign w:val="subscript"/>
          <w:lang w:val="en-US"/>
        </w:rPr>
      </w:pPr>
      <w:r>
        <w:rPr>
          <w:i/>
          <w:iCs/>
          <w:lang w:val="en-US"/>
        </w:rPr>
        <w:t xml:space="preserve">First off, results from Horner’s method on average </w:t>
      </w:r>
      <w:r w:rsidRPr="00A748DB">
        <w:rPr>
          <w:b/>
          <w:bCs/>
          <w:i/>
          <w:iCs/>
          <w:lang w:val="en-US"/>
        </w:rPr>
        <w:t>executed 77% times fas</w:t>
      </w:r>
      <w:r w:rsidR="008D56FF" w:rsidRPr="00A748DB">
        <w:rPr>
          <w:b/>
          <w:bCs/>
          <w:i/>
          <w:iCs/>
          <w:lang w:val="en-US"/>
        </w:rPr>
        <w:t>ter</w:t>
      </w:r>
      <w:r w:rsidR="008D56FF">
        <w:rPr>
          <w:i/>
          <w:iCs/>
          <w:lang w:val="en-US"/>
        </w:rPr>
        <w:t xml:space="preserve"> than the loop evaluating the polynomial.</w:t>
      </w:r>
      <w:r w:rsidR="00A748DB">
        <w:rPr>
          <w:i/>
          <w:iCs/>
          <w:lang w:val="en-US"/>
        </w:rPr>
        <w:t xml:space="preserve"> Evaluating with loops scales on the order of O(n</w:t>
      </w:r>
      <w:r w:rsidR="00A748DB">
        <w:rPr>
          <w:i/>
          <w:iCs/>
          <w:vertAlign w:val="superscript"/>
          <w:lang w:val="en-US"/>
        </w:rPr>
        <w:t>2</w:t>
      </w:r>
      <w:r w:rsidR="00A748DB" w:rsidRPr="00A748DB">
        <w:rPr>
          <w:i/>
          <w:iCs/>
          <w:lang w:val="en-US"/>
        </w:rPr>
        <w:t>)</w:t>
      </w:r>
      <w:r w:rsidR="00A748DB">
        <w:rPr>
          <w:i/>
          <w:iCs/>
          <w:lang w:val="en-US"/>
        </w:rPr>
        <w:t xml:space="preserve">, and Horner’s method on the order of </w:t>
      </w:r>
      <w:r w:rsidR="00343902">
        <w:rPr>
          <w:i/>
          <w:iCs/>
          <w:lang w:val="en-US"/>
        </w:rPr>
        <w:t>O(n)</w:t>
      </w:r>
    </w:p>
    <w:p w14:paraId="234C4518" w14:textId="38645B13" w:rsidR="00343902" w:rsidRPr="00E3457A" w:rsidRDefault="00343902" w:rsidP="00343902">
      <w:pPr>
        <w:pStyle w:val="NormalWeb"/>
        <w:numPr>
          <w:ilvl w:val="0"/>
          <w:numId w:val="26"/>
        </w:numPr>
        <w:spacing w:line="480" w:lineRule="auto"/>
        <w:rPr>
          <w:rFonts w:ascii="TimesNewRomanPS" w:hAnsi="TimesNewRomanPS"/>
          <w:i/>
          <w:iCs/>
          <w:sz w:val="28"/>
          <w:szCs w:val="28"/>
          <w:u w:val="single"/>
        </w:rPr>
      </w:pPr>
      <w:r w:rsidRPr="006D0F21">
        <w:rPr>
          <w:i/>
          <w:iCs/>
          <w:u w:val="single"/>
          <w:lang w:val="en-US"/>
        </w:rPr>
        <w:lastRenderedPageBreak/>
        <w:t>F(v) =</w:t>
      </w:r>
      <w:r w:rsidRPr="00862465">
        <w:rPr>
          <w:i/>
          <w:iCs/>
          <w:u w:val="single"/>
          <w:lang w:val="en-US"/>
        </w:rPr>
        <w:t xml:space="preserve"> </w:t>
      </w:r>
      <w:r w:rsidRPr="00343902">
        <w:rPr>
          <w:i/>
          <w:iCs/>
          <w:u w:val="single"/>
          <w:lang w:val="en-US"/>
        </w:rPr>
        <w:t>Bubble Sort of the elements of V</w:t>
      </w:r>
    </w:p>
    <w:tbl>
      <w:tblPr>
        <w:tblpPr w:leftFromText="180" w:rightFromText="180" w:vertAnchor="page" w:horzAnchor="margin" w:tblpXSpec="right" w:tblpY="2630"/>
        <w:tblW w:w="1716" w:type="dxa"/>
        <w:tblCellMar>
          <w:left w:w="0" w:type="dxa"/>
          <w:right w:w="0" w:type="dxa"/>
        </w:tblCellMar>
        <w:tblLook w:val="04A0" w:firstRow="1" w:lastRow="0" w:firstColumn="1" w:lastColumn="0" w:noHBand="0" w:noVBand="1"/>
      </w:tblPr>
      <w:tblGrid>
        <w:gridCol w:w="515"/>
        <w:gridCol w:w="1201"/>
      </w:tblGrid>
      <w:tr w:rsidR="00FC18CD" w:rsidRPr="00FC18CD" w14:paraId="00738FB2" w14:textId="77777777" w:rsidTr="00FC18C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5517786B" w14:textId="2B631D5B" w:rsidR="00FC18CD" w:rsidRPr="002115B8" w:rsidRDefault="002115B8" w:rsidP="00FC18CD">
            <w:pPr>
              <w:jc w:val="center"/>
              <w:rPr>
                <w:color w:val="FFFFFF"/>
                <w:sz w:val="11"/>
                <w:szCs w:val="11"/>
                <w:lang w:val="en-US"/>
              </w:rPr>
            </w:pPr>
            <w:r>
              <w:rPr>
                <w:rFonts w:ascii="Cambria Math" w:hAnsi="Cambria Math" w:cs="Cambria Math"/>
                <w:color w:val="FFFFFF"/>
                <w:sz w:val="11"/>
                <w:szCs w:val="11"/>
                <w:lang w:val="en-US"/>
              </w:rPr>
              <w:t>Bubble Sort</w:t>
            </w:r>
          </w:p>
        </w:tc>
      </w:tr>
      <w:tr w:rsidR="00FC18CD" w:rsidRPr="00FC18CD" w14:paraId="163791E8" w14:textId="77777777" w:rsidTr="00FC18C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6C5C5C94" w14:textId="77777777" w:rsidR="00FC18CD" w:rsidRPr="00FC18CD" w:rsidRDefault="00FC18CD" w:rsidP="00FC18CD">
            <w:pPr>
              <w:jc w:val="center"/>
              <w:rPr>
                <w:color w:val="FFFFFF"/>
                <w:sz w:val="11"/>
                <w:szCs w:val="11"/>
              </w:rPr>
            </w:pPr>
            <w:r w:rsidRPr="00FC18CD">
              <w:rPr>
                <w:color w:val="FFFFFF"/>
                <w:sz w:val="11"/>
                <w:szCs w:val="11"/>
              </w:rPr>
              <w:t>n</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2E588D75" w14:textId="77777777" w:rsidR="00FC18CD" w:rsidRPr="00FC18CD" w:rsidRDefault="00FC18CD" w:rsidP="00FC18CD">
            <w:pPr>
              <w:jc w:val="center"/>
              <w:rPr>
                <w:color w:val="FFFFFF"/>
                <w:sz w:val="11"/>
                <w:szCs w:val="11"/>
              </w:rPr>
            </w:pPr>
            <w:r w:rsidRPr="00FC18CD">
              <w:rPr>
                <w:color w:val="FFFFFF"/>
                <w:sz w:val="11"/>
                <w:szCs w:val="11"/>
              </w:rPr>
              <w:t>runtime</w:t>
            </w:r>
          </w:p>
        </w:tc>
      </w:tr>
      <w:tr w:rsidR="00FC18CD" w:rsidRPr="00FC18CD" w14:paraId="40988AD8" w14:textId="77777777" w:rsidTr="00FC18C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CE520EF" w14:textId="77777777" w:rsidR="00FC18CD" w:rsidRPr="00FC18CD" w:rsidRDefault="00FC18CD" w:rsidP="00FC18CD">
            <w:pPr>
              <w:jc w:val="center"/>
              <w:rPr>
                <w:sz w:val="11"/>
                <w:szCs w:val="11"/>
              </w:rPr>
            </w:pPr>
            <w:r w:rsidRPr="00FC18CD">
              <w:rPr>
                <w:sz w:val="11"/>
                <w:szCs w:val="1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D2D5EBF" w14:textId="77777777" w:rsidR="00FC18CD" w:rsidRPr="00FC18CD" w:rsidRDefault="00FC18CD" w:rsidP="00FC18CD">
            <w:pPr>
              <w:jc w:val="center"/>
              <w:rPr>
                <w:sz w:val="11"/>
                <w:szCs w:val="11"/>
              </w:rPr>
            </w:pPr>
            <w:r w:rsidRPr="00FC18CD">
              <w:rPr>
                <w:sz w:val="11"/>
                <w:szCs w:val="11"/>
              </w:rPr>
              <w:t>0.0026278496</w:t>
            </w:r>
          </w:p>
        </w:tc>
      </w:tr>
      <w:tr w:rsidR="00FC18CD" w:rsidRPr="00FC18CD" w14:paraId="49467095" w14:textId="77777777" w:rsidTr="00FC18C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1368EB" w14:textId="77777777" w:rsidR="00FC18CD" w:rsidRPr="00FC18CD" w:rsidRDefault="00FC18CD" w:rsidP="00FC18CD">
            <w:pPr>
              <w:jc w:val="center"/>
              <w:rPr>
                <w:sz w:val="11"/>
                <w:szCs w:val="11"/>
              </w:rPr>
            </w:pPr>
            <w:r w:rsidRPr="00FC18CD">
              <w:rPr>
                <w:sz w:val="11"/>
                <w:szCs w:val="11"/>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ACE126" w14:textId="77777777" w:rsidR="00FC18CD" w:rsidRPr="00FC18CD" w:rsidRDefault="00FC18CD" w:rsidP="00FC18CD">
            <w:pPr>
              <w:jc w:val="center"/>
              <w:rPr>
                <w:sz w:val="11"/>
                <w:szCs w:val="11"/>
              </w:rPr>
            </w:pPr>
            <w:r w:rsidRPr="00FC18CD">
              <w:rPr>
                <w:sz w:val="11"/>
                <w:szCs w:val="11"/>
              </w:rPr>
              <w:t>0.0110151768</w:t>
            </w:r>
          </w:p>
        </w:tc>
      </w:tr>
      <w:tr w:rsidR="00FC18CD" w:rsidRPr="00FC18CD" w14:paraId="272F8AE6" w14:textId="77777777" w:rsidTr="00FC18C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E59CEAF" w14:textId="77777777" w:rsidR="00FC18CD" w:rsidRPr="00FC18CD" w:rsidRDefault="00FC18CD" w:rsidP="00FC18CD">
            <w:pPr>
              <w:jc w:val="center"/>
              <w:rPr>
                <w:sz w:val="11"/>
                <w:szCs w:val="11"/>
              </w:rPr>
            </w:pPr>
            <w:r w:rsidRPr="00FC18CD">
              <w:rPr>
                <w:sz w:val="11"/>
                <w:szCs w:val="11"/>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65ADF26" w14:textId="77777777" w:rsidR="00FC18CD" w:rsidRPr="00FC18CD" w:rsidRDefault="00FC18CD" w:rsidP="00FC18CD">
            <w:pPr>
              <w:jc w:val="center"/>
              <w:rPr>
                <w:sz w:val="11"/>
                <w:szCs w:val="11"/>
              </w:rPr>
            </w:pPr>
            <w:r w:rsidRPr="00FC18CD">
              <w:rPr>
                <w:sz w:val="11"/>
                <w:szCs w:val="11"/>
              </w:rPr>
              <w:t>0.0535857677</w:t>
            </w:r>
          </w:p>
        </w:tc>
      </w:tr>
      <w:tr w:rsidR="00FC18CD" w:rsidRPr="00FC18CD" w14:paraId="6AA342AF" w14:textId="77777777" w:rsidTr="00FC18C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06814" w14:textId="77777777" w:rsidR="00FC18CD" w:rsidRPr="00FC18CD" w:rsidRDefault="00FC18CD" w:rsidP="00FC18CD">
            <w:pPr>
              <w:jc w:val="center"/>
              <w:rPr>
                <w:sz w:val="11"/>
                <w:szCs w:val="11"/>
              </w:rPr>
            </w:pPr>
            <w:r w:rsidRPr="00FC18CD">
              <w:rPr>
                <w:sz w:val="11"/>
                <w:szCs w:val="11"/>
              </w:rPr>
              <w:t>1600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D5AEE4" w14:textId="77777777" w:rsidR="00FC18CD" w:rsidRPr="00FC18CD" w:rsidRDefault="00FC18CD" w:rsidP="00FC18CD">
            <w:pPr>
              <w:jc w:val="center"/>
              <w:rPr>
                <w:sz w:val="11"/>
                <w:szCs w:val="11"/>
              </w:rPr>
            </w:pPr>
            <w:r w:rsidRPr="00FC18CD">
              <w:rPr>
                <w:sz w:val="11"/>
                <w:szCs w:val="11"/>
              </w:rPr>
              <w:t>0.2198369503</w:t>
            </w:r>
          </w:p>
        </w:tc>
      </w:tr>
      <w:tr w:rsidR="00FC18CD" w:rsidRPr="00FC18CD" w14:paraId="31097EA3" w14:textId="77777777" w:rsidTr="00FC18C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44215F5" w14:textId="77777777" w:rsidR="00FC18CD" w:rsidRPr="00FC18CD" w:rsidRDefault="00FC18CD" w:rsidP="00FC18CD">
            <w:pPr>
              <w:jc w:val="center"/>
              <w:rPr>
                <w:sz w:val="11"/>
                <w:szCs w:val="11"/>
              </w:rPr>
            </w:pPr>
            <w:r w:rsidRPr="00FC18CD">
              <w:rPr>
                <w:sz w:val="11"/>
                <w:szCs w:val="11"/>
              </w:rPr>
              <w:t>2000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6511E70" w14:textId="77777777" w:rsidR="00FC18CD" w:rsidRPr="00FC18CD" w:rsidRDefault="00FC18CD" w:rsidP="00FC18CD">
            <w:pPr>
              <w:jc w:val="center"/>
              <w:rPr>
                <w:sz w:val="11"/>
                <w:szCs w:val="11"/>
              </w:rPr>
            </w:pPr>
            <w:r w:rsidRPr="00FC18CD">
              <w:rPr>
                <w:sz w:val="11"/>
                <w:szCs w:val="11"/>
              </w:rPr>
              <w:t>0.3409359455</w:t>
            </w:r>
          </w:p>
        </w:tc>
      </w:tr>
    </w:tbl>
    <w:p w14:paraId="30FA0BFA" w14:textId="06446A36" w:rsidR="00413A88" w:rsidRDefault="00413A88" w:rsidP="00413A88">
      <w:r>
        <w:rPr>
          <w:noProof/>
        </w:rPr>
        <w:drawing>
          <wp:inline distT="0" distB="0" distL="0" distR="0" wp14:anchorId="7EA8E8DB" wp14:editId="6789A132">
            <wp:extent cx="4433455" cy="274082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4606" cy="2760082"/>
                    </a:xfrm>
                    <a:prstGeom prst="rect">
                      <a:avLst/>
                    </a:prstGeom>
                    <a:noFill/>
                    <a:ln>
                      <a:noFill/>
                    </a:ln>
                  </pic:spPr>
                </pic:pic>
              </a:graphicData>
            </a:graphic>
          </wp:inline>
        </w:drawing>
      </w:r>
    </w:p>
    <w:p w14:paraId="1EE251EA" w14:textId="77777777" w:rsidR="00A748DB" w:rsidRPr="00A748DB" w:rsidRDefault="00A748DB" w:rsidP="00A748DB">
      <w:pPr>
        <w:rPr>
          <w:i/>
          <w:iCs/>
          <w:vertAlign w:val="superscript"/>
          <w:lang w:val="en-US"/>
        </w:rPr>
      </w:pPr>
    </w:p>
    <w:p w14:paraId="7AF1A4E9" w14:textId="77777777" w:rsidR="00FC18CD" w:rsidRDefault="00FC18CD" w:rsidP="00FC18CD">
      <w:pPr>
        <w:ind w:left="720"/>
        <w:rPr>
          <w:i/>
          <w:iCs/>
          <w:lang w:val="en-US"/>
        </w:rPr>
      </w:pPr>
      <w:r>
        <w:rPr>
          <w:i/>
          <w:iCs/>
          <w:lang w:val="en-US"/>
        </w:rPr>
        <w:t>Complexity Analysis.</w:t>
      </w:r>
    </w:p>
    <w:p w14:paraId="23506D04" w14:textId="77777777" w:rsidR="00FC18CD" w:rsidRDefault="00FC18CD" w:rsidP="00FC18CD">
      <w:pPr>
        <w:ind w:left="720"/>
        <w:rPr>
          <w:i/>
          <w:iCs/>
          <w:lang w:val="en-US"/>
        </w:rPr>
      </w:pPr>
    </w:p>
    <w:p w14:paraId="5F72FB5B" w14:textId="468FE753" w:rsidR="00FC18CD" w:rsidRPr="00A748DB" w:rsidRDefault="00FC18CD" w:rsidP="00FC18CD">
      <w:pPr>
        <w:ind w:left="720"/>
        <w:rPr>
          <w:i/>
          <w:iCs/>
          <w:vertAlign w:val="subscript"/>
          <w:lang w:val="en-US"/>
        </w:rPr>
      </w:pPr>
      <w:r>
        <w:rPr>
          <w:i/>
          <w:iCs/>
          <w:lang w:val="en-US"/>
        </w:rPr>
        <w:t>The Worst-case occurs when elements are sorted in descending order, in the order of O(n</w:t>
      </w:r>
      <w:r>
        <w:rPr>
          <w:i/>
          <w:iCs/>
          <w:vertAlign w:val="superscript"/>
          <w:lang w:val="en-US"/>
        </w:rPr>
        <w:t>2</w:t>
      </w:r>
      <w:r>
        <w:rPr>
          <w:i/>
          <w:iCs/>
          <w:lang w:val="en-US"/>
        </w:rPr>
        <w:t xml:space="preserve">), </w:t>
      </w:r>
      <w:r w:rsidR="0038389A">
        <w:rPr>
          <w:i/>
          <w:iCs/>
          <w:lang w:val="en-US"/>
        </w:rPr>
        <w:t>in which case, iterating through all the elements in the list is required to sort list.</w:t>
      </w:r>
      <w:r>
        <w:rPr>
          <w:i/>
          <w:iCs/>
          <w:lang w:val="en-US"/>
        </w:rPr>
        <w:t xml:space="preserve"> </w:t>
      </w:r>
    </w:p>
    <w:p w14:paraId="02445F0C" w14:textId="77777777" w:rsidR="009A20A9" w:rsidRDefault="009A20A9" w:rsidP="00F65548">
      <w:pPr>
        <w:pStyle w:val="NormalWeb"/>
        <w:rPr>
          <w:rFonts w:ascii="TimesNewRomanPS" w:hAnsi="TimesNewRomanPS"/>
          <w:i/>
          <w:iCs/>
          <w:sz w:val="28"/>
          <w:szCs w:val="28"/>
          <w:u w:val="single"/>
        </w:rPr>
      </w:pPr>
    </w:p>
    <w:tbl>
      <w:tblPr>
        <w:tblpPr w:leftFromText="180" w:rightFromText="180" w:vertAnchor="text" w:horzAnchor="margin" w:tblpXSpec="right" w:tblpY="1129"/>
        <w:tblW w:w="1716" w:type="dxa"/>
        <w:tblCellMar>
          <w:left w:w="0" w:type="dxa"/>
          <w:right w:w="0" w:type="dxa"/>
        </w:tblCellMar>
        <w:tblLook w:val="04A0" w:firstRow="1" w:lastRow="0" w:firstColumn="1" w:lastColumn="0" w:noHBand="0" w:noVBand="1"/>
      </w:tblPr>
      <w:tblGrid>
        <w:gridCol w:w="515"/>
        <w:gridCol w:w="1201"/>
      </w:tblGrid>
      <w:tr w:rsidR="00413A88" w:rsidRPr="00413A88" w14:paraId="4AF9A0F7" w14:textId="77777777" w:rsidTr="00413A88">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582CD524" w14:textId="10F59E85" w:rsidR="00413A88" w:rsidRPr="002115B8" w:rsidRDefault="002115B8" w:rsidP="00413A88">
            <w:pPr>
              <w:jc w:val="center"/>
              <w:rPr>
                <w:color w:val="FFFFFF"/>
                <w:sz w:val="11"/>
                <w:szCs w:val="11"/>
                <w:lang w:val="en-US"/>
              </w:rPr>
            </w:pPr>
            <w:r>
              <w:rPr>
                <w:rFonts w:ascii="Cambria Math" w:hAnsi="Cambria Math" w:cs="Cambria Math"/>
                <w:color w:val="FFFFFF"/>
                <w:sz w:val="11"/>
                <w:szCs w:val="11"/>
                <w:lang w:val="en-US"/>
              </w:rPr>
              <w:t>Quick Sort</w:t>
            </w:r>
          </w:p>
        </w:tc>
      </w:tr>
      <w:tr w:rsidR="00413A88" w:rsidRPr="00413A88" w14:paraId="52DA5607" w14:textId="77777777" w:rsidTr="00413A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65A10A3B" w14:textId="77777777" w:rsidR="00413A88" w:rsidRPr="00413A88" w:rsidRDefault="00413A88" w:rsidP="00413A88">
            <w:pPr>
              <w:jc w:val="center"/>
              <w:rPr>
                <w:color w:val="FFFFFF"/>
                <w:sz w:val="11"/>
                <w:szCs w:val="11"/>
              </w:rPr>
            </w:pPr>
            <w:r w:rsidRPr="00413A88">
              <w:rPr>
                <w:color w:val="FFFFFF"/>
                <w:sz w:val="11"/>
                <w:szCs w:val="11"/>
              </w:rPr>
              <w:t>n</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6E1265DA" w14:textId="77777777" w:rsidR="00413A88" w:rsidRPr="00413A88" w:rsidRDefault="00413A88" w:rsidP="00413A88">
            <w:pPr>
              <w:jc w:val="center"/>
              <w:rPr>
                <w:color w:val="FFFFFF"/>
                <w:sz w:val="11"/>
                <w:szCs w:val="11"/>
              </w:rPr>
            </w:pPr>
            <w:r w:rsidRPr="00413A88">
              <w:rPr>
                <w:color w:val="FFFFFF"/>
                <w:sz w:val="11"/>
                <w:szCs w:val="11"/>
              </w:rPr>
              <w:t>runtime</w:t>
            </w:r>
          </w:p>
        </w:tc>
      </w:tr>
      <w:tr w:rsidR="00413A88" w:rsidRPr="00413A88" w14:paraId="40E8EC24" w14:textId="77777777" w:rsidTr="00413A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D2331DF" w14:textId="77777777" w:rsidR="00413A88" w:rsidRPr="00413A88" w:rsidRDefault="00413A88" w:rsidP="00413A88">
            <w:pPr>
              <w:jc w:val="center"/>
              <w:rPr>
                <w:sz w:val="11"/>
                <w:szCs w:val="11"/>
              </w:rPr>
            </w:pPr>
            <w:r w:rsidRPr="00413A88">
              <w:rPr>
                <w:sz w:val="11"/>
                <w:szCs w:val="1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A3CFDFE" w14:textId="77777777" w:rsidR="00413A88" w:rsidRPr="00413A88" w:rsidRDefault="00413A88" w:rsidP="00413A88">
            <w:pPr>
              <w:jc w:val="center"/>
              <w:rPr>
                <w:sz w:val="11"/>
                <w:szCs w:val="11"/>
              </w:rPr>
            </w:pPr>
            <w:r w:rsidRPr="00413A88">
              <w:rPr>
                <w:sz w:val="11"/>
                <w:szCs w:val="11"/>
              </w:rPr>
              <w:t>0.0002348423</w:t>
            </w:r>
          </w:p>
        </w:tc>
      </w:tr>
      <w:tr w:rsidR="00413A88" w:rsidRPr="00413A88" w14:paraId="2A1FA6E4" w14:textId="77777777" w:rsidTr="00413A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B7E603" w14:textId="77777777" w:rsidR="00413A88" w:rsidRPr="00413A88" w:rsidRDefault="00413A88" w:rsidP="00413A88">
            <w:pPr>
              <w:jc w:val="center"/>
              <w:rPr>
                <w:sz w:val="11"/>
                <w:szCs w:val="11"/>
              </w:rPr>
            </w:pPr>
            <w:r w:rsidRPr="00413A88">
              <w:rPr>
                <w:sz w:val="11"/>
                <w:szCs w:val="11"/>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FFDF20" w14:textId="77777777" w:rsidR="00413A88" w:rsidRPr="00413A88" w:rsidRDefault="00413A88" w:rsidP="00413A88">
            <w:pPr>
              <w:jc w:val="center"/>
              <w:rPr>
                <w:sz w:val="11"/>
                <w:szCs w:val="11"/>
              </w:rPr>
            </w:pPr>
            <w:r w:rsidRPr="00413A88">
              <w:rPr>
                <w:sz w:val="11"/>
                <w:szCs w:val="11"/>
              </w:rPr>
              <w:t>0.0005910397</w:t>
            </w:r>
          </w:p>
        </w:tc>
      </w:tr>
      <w:tr w:rsidR="00413A88" w:rsidRPr="00413A88" w14:paraId="0D3AE9AB" w14:textId="77777777" w:rsidTr="00413A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B52519F" w14:textId="77777777" w:rsidR="00413A88" w:rsidRPr="00413A88" w:rsidRDefault="00413A88" w:rsidP="00413A88">
            <w:pPr>
              <w:jc w:val="center"/>
              <w:rPr>
                <w:sz w:val="11"/>
                <w:szCs w:val="11"/>
              </w:rPr>
            </w:pPr>
            <w:r w:rsidRPr="00413A88">
              <w:rPr>
                <w:sz w:val="11"/>
                <w:szCs w:val="11"/>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011FD9B" w14:textId="77777777" w:rsidR="00413A88" w:rsidRPr="00413A88" w:rsidRDefault="00413A88" w:rsidP="00413A88">
            <w:pPr>
              <w:jc w:val="center"/>
              <w:rPr>
                <w:sz w:val="11"/>
                <w:szCs w:val="11"/>
              </w:rPr>
            </w:pPr>
            <w:r w:rsidRPr="00413A88">
              <w:rPr>
                <w:sz w:val="11"/>
                <w:szCs w:val="11"/>
              </w:rPr>
              <w:t>0.0014040470</w:t>
            </w:r>
          </w:p>
        </w:tc>
      </w:tr>
      <w:tr w:rsidR="00413A88" w:rsidRPr="00413A88" w14:paraId="42EA68A0" w14:textId="77777777" w:rsidTr="00413A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230E1A" w14:textId="77777777" w:rsidR="00413A88" w:rsidRPr="00413A88" w:rsidRDefault="00413A88" w:rsidP="00413A88">
            <w:pPr>
              <w:jc w:val="center"/>
              <w:rPr>
                <w:sz w:val="11"/>
                <w:szCs w:val="11"/>
              </w:rPr>
            </w:pPr>
            <w:r w:rsidRPr="00413A88">
              <w:rPr>
                <w:sz w:val="11"/>
                <w:szCs w:val="11"/>
              </w:rPr>
              <w:t>1600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E0D223" w14:textId="77777777" w:rsidR="00413A88" w:rsidRPr="00413A88" w:rsidRDefault="00413A88" w:rsidP="00413A88">
            <w:pPr>
              <w:jc w:val="center"/>
              <w:rPr>
                <w:sz w:val="11"/>
                <w:szCs w:val="11"/>
              </w:rPr>
            </w:pPr>
            <w:r w:rsidRPr="00413A88">
              <w:rPr>
                <w:sz w:val="11"/>
                <w:szCs w:val="11"/>
              </w:rPr>
              <w:t>0.0043120384</w:t>
            </w:r>
          </w:p>
        </w:tc>
      </w:tr>
      <w:tr w:rsidR="00413A88" w:rsidRPr="00413A88" w14:paraId="2FEF78CD" w14:textId="77777777" w:rsidTr="00413A8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5BC88C9" w14:textId="77777777" w:rsidR="00413A88" w:rsidRPr="00413A88" w:rsidRDefault="00413A88" w:rsidP="00413A88">
            <w:pPr>
              <w:jc w:val="center"/>
              <w:rPr>
                <w:sz w:val="11"/>
                <w:szCs w:val="11"/>
              </w:rPr>
            </w:pPr>
            <w:r w:rsidRPr="00413A88">
              <w:rPr>
                <w:sz w:val="11"/>
                <w:szCs w:val="11"/>
              </w:rPr>
              <w:t>3200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CD84583" w14:textId="77777777" w:rsidR="00413A88" w:rsidRPr="00413A88" w:rsidRDefault="00413A88" w:rsidP="00413A88">
            <w:pPr>
              <w:jc w:val="center"/>
              <w:rPr>
                <w:sz w:val="11"/>
                <w:szCs w:val="11"/>
              </w:rPr>
            </w:pPr>
            <w:r w:rsidRPr="00413A88">
              <w:rPr>
                <w:sz w:val="11"/>
                <w:szCs w:val="11"/>
              </w:rPr>
              <w:t>0.0082538128</w:t>
            </w:r>
          </w:p>
        </w:tc>
      </w:tr>
    </w:tbl>
    <w:p w14:paraId="54769D8F" w14:textId="392BEF4C" w:rsidR="00413A88" w:rsidRPr="00413A88" w:rsidRDefault="0038389A" w:rsidP="00413A88">
      <w:pPr>
        <w:pStyle w:val="NormalWeb"/>
        <w:numPr>
          <w:ilvl w:val="0"/>
          <w:numId w:val="26"/>
        </w:numPr>
        <w:rPr>
          <w:rFonts w:ascii="TimesNewRomanPS" w:hAnsi="TimesNewRomanPS"/>
          <w:i/>
          <w:iCs/>
          <w:sz w:val="28"/>
          <w:szCs w:val="28"/>
          <w:u w:val="single"/>
        </w:rPr>
      </w:pPr>
      <w:r w:rsidRPr="006D0F21">
        <w:rPr>
          <w:i/>
          <w:iCs/>
          <w:u w:val="single"/>
          <w:lang w:val="en-US"/>
        </w:rPr>
        <w:t>F(v) =</w:t>
      </w:r>
      <w:r w:rsidRPr="00862465">
        <w:rPr>
          <w:i/>
          <w:iCs/>
          <w:u w:val="single"/>
          <w:lang w:val="en-US"/>
        </w:rPr>
        <w:t xml:space="preserve"> </w:t>
      </w:r>
      <w:r w:rsidRPr="0038389A">
        <w:rPr>
          <w:i/>
          <w:iCs/>
          <w:u w:val="single"/>
          <w:lang w:val="en-US"/>
        </w:rPr>
        <w:t>Quick Sort of the elemen</w:t>
      </w:r>
      <w:r w:rsidR="00413A88">
        <w:rPr>
          <w:i/>
          <w:iCs/>
          <w:u w:val="single"/>
          <w:lang w:val="en-US"/>
        </w:rPr>
        <w:t>ts</w:t>
      </w:r>
      <w:r w:rsidR="00413A88">
        <w:rPr>
          <w:noProof/>
        </w:rPr>
        <w:drawing>
          <wp:inline distT="0" distB="0" distL="0" distR="0" wp14:anchorId="127B5ADC" wp14:editId="27F1B914">
            <wp:extent cx="3608106" cy="223058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9383" cy="2249918"/>
                    </a:xfrm>
                    <a:prstGeom prst="rect">
                      <a:avLst/>
                    </a:prstGeom>
                    <a:noFill/>
                    <a:ln>
                      <a:noFill/>
                    </a:ln>
                  </pic:spPr>
                </pic:pic>
              </a:graphicData>
            </a:graphic>
          </wp:inline>
        </w:drawing>
      </w:r>
      <w:r w:rsidR="00413A88" w:rsidRPr="00413A88">
        <w:rPr>
          <w:i/>
          <w:iCs/>
          <w:lang w:val="en-US"/>
        </w:rPr>
        <w:t>Complexity Analysis.</w:t>
      </w:r>
    </w:p>
    <w:p w14:paraId="4126F117" w14:textId="77777777" w:rsidR="00413A88" w:rsidRPr="00413A88" w:rsidRDefault="00413A88" w:rsidP="00413A88">
      <w:pPr>
        <w:pStyle w:val="NormalWeb"/>
        <w:ind w:left="720"/>
        <w:rPr>
          <w:rFonts w:ascii="TimesNewRomanPS" w:hAnsi="TimesNewRomanPS"/>
          <w:i/>
          <w:iCs/>
          <w:sz w:val="28"/>
          <w:szCs w:val="28"/>
          <w:u w:val="single"/>
        </w:rPr>
      </w:pPr>
      <w:r w:rsidRPr="00413A88">
        <w:rPr>
          <w:i/>
          <w:iCs/>
          <w:lang w:val="en-US"/>
        </w:rPr>
        <w:t xml:space="preserve">In general, time taken by Quicksort is T(n) = T(k) + T(n-k-1) + </w:t>
      </w:r>
      <w:r>
        <w:rPr>
          <w:lang w:val="en-US"/>
        </w:rPr>
        <w:sym w:font="Symbol" w:char="F046"/>
      </w:r>
      <w:r w:rsidRPr="00413A88">
        <w:rPr>
          <w:i/>
          <w:iCs/>
          <w:lang w:val="en-US"/>
        </w:rPr>
        <w:t xml:space="preserve">(n), and worst-case is T(n) = T(n-1) + </w:t>
      </w:r>
      <w:r>
        <w:rPr>
          <w:lang w:val="en-US"/>
        </w:rPr>
        <w:sym w:font="Symbol" w:char="F046"/>
      </w:r>
      <w:r w:rsidRPr="00413A88">
        <w:rPr>
          <w:i/>
          <w:iCs/>
          <w:lang w:val="en-US"/>
        </w:rPr>
        <w:t>(n)</w:t>
      </w:r>
    </w:p>
    <w:p w14:paraId="5328E285" w14:textId="3A85616D" w:rsidR="00413A88" w:rsidRDefault="00413A88" w:rsidP="00413A88">
      <w:pPr>
        <w:pStyle w:val="NormalWeb"/>
        <w:ind w:left="360"/>
        <w:rPr>
          <w:rFonts w:ascii="TimesNewRomanPS" w:hAnsi="TimesNewRomanPS"/>
          <w:i/>
          <w:iCs/>
          <w:sz w:val="28"/>
          <w:szCs w:val="28"/>
          <w:u w:val="single"/>
        </w:rPr>
      </w:pPr>
    </w:p>
    <w:p w14:paraId="29F75702" w14:textId="77777777" w:rsidR="007D2C47" w:rsidRDefault="007D2C47" w:rsidP="00413A88">
      <w:pPr>
        <w:pStyle w:val="NormalWeb"/>
        <w:ind w:left="360"/>
        <w:rPr>
          <w:rFonts w:ascii="TimesNewRomanPS" w:hAnsi="TimesNewRomanPS"/>
          <w:i/>
          <w:iCs/>
          <w:sz w:val="28"/>
          <w:szCs w:val="28"/>
          <w:u w:val="single"/>
        </w:rPr>
      </w:pPr>
    </w:p>
    <w:p w14:paraId="49178846" w14:textId="061486C6" w:rsidR="00413A88" w:rsidRPr="00413A88" w:rsidRDefault="00413A88" w:rsidP="00413A88">
      <w:pPr>
        <w:pStyle w:val="NormalWeb"/>
        <w:numPr>
          <w:ilvl w:val="0"/>
          <w:numId w:val="26"/>
        </w:numPr>
        <w:rPr>
          <w:rFonts w:ascii="TimesNewRomanPS" w:hAnsi="TimesNewRomanPS"/>
          <w:i/>
          <w:iCs/>
          <w:sz w:val="28"/>
          <w:szCs w:val="28"/>
          <w:u w:val="single"/>
        </w:rPr>
      </w:pPr>
      <w:r w:rsidRPr="006D0F21">
        <w:rPr>
          <w:i/>
          <w:iCs/>
          <w:u w:val="single"/>
          <w:lang w:val="en-US"/>
        </w:rPr>
        <w:lastRenderedPageBreak/>
        <w:t>F(v) =</w:t>
      </w:r>
      <w:r w:rsidRPr="00862465">
        <w:rPr>
          <w:i/>
          <w:iCs/>
          <w:u w:val="single"/>
          <w:lang w:val="en-US"/>
        </w:rPr>
        <w:t xml:space="preserve"> </w:t>
      </w:r>
      <w:r>
        <w:rPr>
          <w:i/>
          <w:iCs/>
          <w:u w:val="single"/>
          <w:lang w:val="en-US"/>
        </w:rPr>
        <w:t>Tim</w:t>
      </w:r>
      <w:r w:rsidRPr="0038389A">
        <w:rPr>
          <w:i/>
          <w:iCs/>
          <w:u w:val="single"/>
          <w:lang w:val="en-US"/>
        </w:rPr>
        <w:t xml:space="preserve"> Sort of the elemen</w:t>
      </w:r>
      <w:r>
        <w:rPr>
          <w:i/>
          <w:iCs/>
          <w:u w:val="single"/>
          <w:lang w:val="en-US"/>
        </w:rPr>
        <w:t>ts</w:t>
      </w:r>
    </w:p>
    <w:tbl>
      <w:tblPr>
        <w:tblpPr w:leftFromText="180" w:rightFromText="180" w:vertAnchor="text" w:horzAnchor="margin" w:tblpXSpec="right" w:tblpY="695"/>
        <w:tblW w:w="1420" w:type="dxa"/>
        <w:tblCellMar>
          <w:left w:w="0" w:type="dxa"/>
          <w:right w:w="0" w:type="dxa"/>
        </w:tblCellMar>
        <w:tblLook w:val="04A0" w:firstRow="1" w:lastRow="0" w:firstColumn="1" w:lastColumn="0" w:noHBand="0" w:noVBand="1"/>
      </w:tblPr>
      <w:tblGrid>
        <w:gridCol w:w="410"/>
        <w:gridCol w:w="1010"/>
      </w:tblGrid>
      <w:tr w:rsidR="00D96543" w14:paraId="2DC422F4" w14:textId="77777777" w:rsidTr="00D96543">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448497E6" w14:textId="77777777" w:rsidR="00D96543" w:rsidRPr="00D96543" w:rsidRDefault="00D96543" w:rsidP="00D96543">
            <w:pPr>
              <w:jc w:val="center"/>
              <w:rPr>
                <w:color w:val="FFFFFF"/>
                <w:sz w:val="16"/>
                <w:szCs w:val="16"/>
              </w:rPr>
            </w:pPr>
            <w:r w:rsidRPr="00D96543">
              <w:rPr>
                <w:color w:val="FFFFFF"/>
                <w:sz w:val="16"/>
                <w:szCs w:val="16"/>
              </w:rPr>
              <w:t>Tim Sort</w:t>
            </w:r>
          </w:p>
        </w:tc>
      </w:tr>
      <w:tr w:rsidR="00D96543" w14:paraId="31608807" w14:textId="77777777" w:rsidTr="00D9654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587DC0A8" w14:textId="77777777" w:rsidR="00D96543" w:rsidRPr="00D96543" w:rsidRDefault="00D96543" w:rsidP="00D96543">
            <w:pPr>
              <w:jc w:val="center"/>
              <w:rPr>
                <w:color w:val="FFFFFF"/>
                <w:sz w:val="16"/>
                <w:szCs w:val="16"/>
              </w:rPr>
            </w:pPr>
            <w:r w:rsidRPr="00D96543">
              <w:rPr>
                <w:color w:val="FFFFFF"/>
                <w:sz w:val="16"/>
                <w:szCs w:val="16"/>
              </w:rPr>
              <w:t>n</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6B54DAF3" w14:textId="77777777" w:rsidR="00D96543" w:rsidRPr="00D96543" w:rsidRDefault="00D96543" w:rsidP="00D96543">
            <w:pPr>
              <w:jc w:val="center"/>
              <w:rPr>
                <w:color w:val="FFFFFF"/>
                <w:sz w:val="16"/>
                <w:szCs w:val="16"/>
              </w:rPr>
            </w:pPr>
            <w:r w:rsidRPr="00D96543">
              <w:rPr>
                <w:color w:val="FFFFFF"/>
                <w:sz w:val="16"/>
                <w:szCs w:val="16"/>
              </w:rPr>
              <w:t>runtime</w:t>
            </w:r>
          </w:p>
        </w:tc>
      </w:tr>
      <w:tr w:rsidR="00D96543" w14:paraId="5CDCAE6D" w14:textId="77777777" w:rsidTr="00D9654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5F4F2FCF" w14:textId="77777777" w:rsidR="00D96543" w:rsidRPr="00D96543" w:rsidRDefault="00D96543" w:rsidP="00D96543">
            <w:pPr>
              <w:jc w:val="center"/>
              <w:rPr>
                <w:sz w:val="16"/>
                <w:szCs w:val="16"/>
              </w:rPr>
            </w:pPr>
            <w:r w:rsidRPr="00D96543">
              <w:rPr>
                <w:sz w:val="16"/>
                <w:szCs w:val="16"/>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7BEA0C09" w14:textId="77777777" w:rsidR="00D96543" w:rsidRPr="00D96543" w:rsidRDefault="00D96543" w:rsidP="00D96543">
            <w:pPr>
              <w:jc w:val="center"/>
              <w:rPr>
                <w:sz w:val="16"/>
                <w:szCs w:val="16"/>
              </w:rPr>
            </w:pPr>
            <w:r w:rsidRPr="00D96543">
              <w:rPr>
                <w:sz w:val="16"/>
                <w:szCs w:val="16"/>
              </w:rPr>
              <w:t>0.0011126995</w:t>
            </w:r>
          </w:p>
        </w:tc>
      </w:tr>
      <w:tr w:rsidR="00D96543" w14:paraId="0B3F45CC" w14:textId="77777777" w:rsidTr="00D9654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1C80DD" w14:textId="77777777" w:rsidR="00D96543" w:rsidRPr="00D96543" w:rsidRDefault="00D96543" w:rsidP="00D96543">
            <w:pPr>
              <w:jc w:val="center"/>
              <w:rPr>
                <w:sz w:val="16"/>
                <w:szCs w:val="16"/>
              </w:rPr>
            </w:pPr>
            <w:r w:rsidRPr="00D96543">
              <w:rPr>
                <w:sz w:val="16"/>
                <w:szCs w:val="16"/>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885C06" w14:textId="77777777" w:rsidR="00D96543" w:rsidRPr="00D96543" w:rsidRDefault="00D96543" w:rsidP="00D96543">
            <w:pPr>
              <w:jc w:val="center"/>
              <w:rPr>
                <w:sz w:val="16"/>
                <w:szCs w:val="16"/>
              </w:rPr>
            </w:pPr>
            <w:r w:rsidRPr="00D96543">
              <w:rPr>
                <w:sz w:val="16"/>
                <w:szCs w:val="16"/>
              </w:rPr>
              <w:t>0.0020308495</w:t>
            </w:r>
          </w:p>
        </w:tc>
      </w:tr>
      <w:tr w:rsidR="00D96543" w14:paraId="49BE2F57" w14:textId="77777777" w:rsidTr="00D9654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5656114" w14:textId="77777777" w:rsidR="00D96543" w:rsidRPr="00D96543" w:rsidRDefault="00D96543" w:rsidP="00D96543">
            <w:pPr>
              <w:jc w:val="center"/>
              <w:rPr>
                <w:sz w:val="16"/>
                <w:szCs w:val="16"/>
              </w:rPr>
            </w:pPr>
            <w:r w:rsidRPr="00D96543">
              <w:rPr>
                <w:sz w:val="16"/>
                <w:szCs w:val="16"/>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D49F80E" w14:textId="77777777" w:rsidR="00D96543" w:rsidRPr="00D96543" w:rsidRDefault="00D96543" w:rsidP="00D96543">
            <w:pPr>
              <w:jc w:val="center"/>
              <w:rPr>
                <w:sz w:val="16"/>
                <w:szCs w:val="16"/>
              </w:rPr>
            </w:pPr>
            <w:r w:rsidRPr="00D96543">
              <w:rPr>
                <w:sz w:val="16"/>
                <w:szCs w:val="16"/>
              </w:rPr>
              <w:t>0.0026643276</w:t>
            </w:r>
          </w:p>
        </w:tc>
      </w:tr>
      <w:tr w:rsidR="00D96543" w14:paraId="0DEA46AB" w14:textId="77777777" w:rsidTr="00D9654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2AF8FF" w14:textId="77777777" w:rsidR="00D96543" w:rsidRPr="00D96543" w:rsidRDefault="00D96543" w:rsidP="00D96543">
            <w:pPr>
              <w:jc w:val="center"/>
              <w:rPr>
                <w:sz w:val="16"/>
                <w:szCs w:val="16"/>
              </w:rPr>
            </w:pPr>
            <w:r w:rsidRPr="00D96543">
              <w:rPr>
                <w:sz w:val="16"/>
                <w:szCs w:val="16"/>
              </w:rPr>
              <w:t>1600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9F00B1" w14:textId="77777777" w:rsidR="00D96543" w:rsidRPr="00D96543" w:rsidRDefault="00D96543" w:rsidP="00D96543">
            <w:pPr>
              <w:jc w:val="center"/>
              <w:rPr>
                <w:sz w:val="16"/>
                <w:szCs w:val="16"/>
              </w:rPr>
            </w:pPr>
            <w:r w:rsidRPr="00D96543">
              <w:rPr>
                <w:sz w:val="16"/>
                <w:szCs w:val="16"/>
              </w:rPr>
              <w:t>0.0058569908</w:t>
            </w:r>
          </w:p>
        </w:tc>
      </w:tr>
      <w:tr w:rsidR="00D96543" w14:paraId="432EB770" w14:textId="77777777" w:rsidTr="00D9654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6FA5C2B8" w14:textId="77777777" w:rsidR="00D96543" w:rsidRPr="00D96543" w:rsidRDefault="00D96543" w:rsidP="00D96543">
            <w:pPr>
              <w:jc w:val="center"/>
              <w:rPr>
                <w:sz w:val="16"/>
                <w:szCs w:val="16"/>
              </w:rPr>
            </w:pPr>
            <w:r w:rsidRPr="00D96543">
              <w:rPr>
                <w:sz w:val="16"/>
                <w:szCs w:val="16"/>
              </w:rPr>
              <w:t>3200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52BFA50" w14:textId="77777777" w:rsidR="00D96543" w:rsidRPr="00D96543" w:rsidRDefault="00D96543" w:rsidP="00D96543">
            <w:pPr>
              <w:jc w:val="center"/>
              <w:rPr>
                <w:sz w:val="16"/>
                <w:szCs w:val="16"/>
              </w:rPr>
            </w:pPr>
            <w:r w:rsidRPr="00D96543">
              <w:rPr>
                <w:sz w:val="16"/>
                <w:szCs w:val="16"/>
              </w:rPr>
              <w:t>0.0146250725</w:t>
            </w:r>
          </w:p>
        </w:tc>
      </w:tr>
    </w:tbl>
    <w:p w14:paraId="5EEFC87D" w14:textId="54ADD3B1" w:rsidR="002115B8" w:rsidRDefault="002115B8" w:rsidP="002115B8">
      <w:r>
        <w:rPr>
          <w:noProof/>
        </w:rPr>
        <w:t xml:space="preserve"> </w:t>
      </w:r>
      <w:r>
        <w:rPr>
          <w:noProof/>
        </w:rPr>
        <w:drawing>
          <wp:inline distT="0" distB="0" distL="0" distR="0" wp14:anchorId="4BADA069" wp14:editId="01090F03">
            <wp:extent cx="4516582" cy="2792214"/>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5186" cy="2803715"/>
                    </a:xfrm>
                    <a:prstGeom prst="rect">
                      <a:avLst/>
                    </a:prstGeom>
                    <a:noFill/>
                    <a:ln>
                      <a:noFill/>
                    </a:ln>
                  </pic:spPr>
                </pic:pic>
              </a:graphicData>
            </a:graphic>
          </wp:inline>
        </w:drawing>
      </w:r>
    </w:p>
    <w:p w14:paraId="4606677E" w14:textId="2FEB5647" w:rsidR="002115B8" w:rsidRDefault="002115B8" w:rsidP="002115B8"/>
    <w:p w14:paraId="4965BE09" w14:textId="77777777" w:rsidR="002115B8" w:rsidRPr="00413A88" w:rsidRDefault="002115B8" w:rsidP="002115B8">
      <w:pPr>
        <w:pStyle w:val="NormalWeb"/>
        <w:ind w:left="720"/>
        <w:rPr>
          <w:rFonts w:ascii="TimesNewRomanPS" w:hAnsi="TimesNewRomanPS"/>
          <w:i/>
          <w:iCs/>
          <w:sz w:val="28"/>
          <w:szCs w:val="28"/>
          <w:u w:val="single"/>
        </w:rPr>
      </w:pPr>
      <w:r w:rsidRPr="00413A88">
        <w:rPr>
          <w:i/>
          <w:iCs/>
          <w:lang w:val="en-US"/>
        </w:rPr>
        <w:t>Complexity Analysis.</w:t>
      </w:r>
    </w:p>
    <w:p w14:paraId="5F38313D" w14:textId="507F27D6" w:rsidR="002115B8" w:rsidRPr="00413A88" w:rsidRDefault="00D96543" w:rsidP="002115B8">
      <w:pPr>
        <w:pStyle w:val="NormalWeb"/>
        <w:ind w:left="720"/>
        <w:rPr>
          <w:rFonts w:ascii="TimesNewRomanPS" w:hAnsi="TimesNewRomanPS"/>
          <w:i/>
          <w:iCs/>
          <w:sz w:val="28"/>
          <w:szCs w:val="28"/>
          <w:u w:val="single"/>
        </w:rPr>
      </w:pPr>
      <w:r>
        <w:rPr>
          <w:i/>
          <w:iCs/>
          <w:lang w:val="en-US"/>
        </w:rPr>
        <w:t xml:space="preserve">Best case O(n), and worst-case O(n*log(n)). Taking 77% less time to process a list of 2000 elements when compared with Quick sort. </w:t>
      </w:r>
    </w:p>
    <w:p w14:paraId="16906987" w14:textId="712F7E1F" w:rsidR="002115B8" w:rsidRDefault="002115B8" w:rsidP="002115B8"/>
    <w:p w14:paraId="65C83FCB" w14:textId="5FBBD389" w:rsidR="007D2C47" w:rsidRPr="00ED2EFC" w:rsidRDefault="00ED2EFC" w:rsidP="00ED2EFC">
      <w:pPr>
        <w:pStyle w:val="NormalWeb"/>
      </w:pPr>
      <w:r>
        <w:rPr>
          <w:rFonts w:ascii="TimesNewRomanPS" w:hAnsi="TimesNewRomanPS"/>
          <w:b/>
          <w:bCs/>
          <w:i/>
          <w:iCs/>
          <w:sz w:val="28"/>
          <w:szCs w:val="28"/>
        </w:rPr>
        <w:t xml:space="preserve">II </w:t>
      </w:r>
      <w:r w:rsidR="007D2C47" w:rsidRPr="006D0F21">
        <w:rPr>
          <w:i/>
          <w:iCs/>
          <w:u w:val="single"/>
          <w:lang w:val="en-US"/>
        </w:rPr>
        <w:t>F(v) =</w:t>
      </w:r>
      <w:r w:rsidR="007D2C47" w:rsidRPr="00862465">
        <w:rPr>
          <w:i/>
          <w:iCs/>
          <w:u w:val="single"/>
          <w:lang w:val="en-US"/>
        </w:rPr>
        <w:t xml:space="preserve"> </w:t>
      </w:r>
      <w:r>
        <w:rPr>
          <w:i/>
          <w:iCs/>
          <w:u w:val="single"/>
          <w:lang w:val="en-US"/>
        </w:rPr>
        <w:t>Product of Matrix A and B</w:t>
      </w:r>
    </w:p>
    <w:tbl>
      <w:tblPr>
        <w:tblpPr w:leftFromText="180" w:rightFromText="180" w:vertAnchor="text" w:horzAnchor="page" w:tblpX="8204" w:tblpY="524"/>
        <w:tblW w:w="1830" w:type="dxa"/>
        <w:tblCellMar>
          <w:left w:w="0" w:type="dxa"/>
          <w:right w:w="0" w:type="dxa"/>
        </w:tblCellMar>
        <w:tblLook w:val="04A0" w:firstRow="1" w:lastRow="0" w:firstColumn="1" w:lastColumn="0" w:noHBand="0" w:noVBand="1"/>
      </w:tblPr>
      <w:tblGrid>
        <w:gridCol w:w="330"/>
        <w:gridCol w:w="330"/>
        <w:gridCol w:w="1170"/>
      </w:tblGrid>
      <w:tr w:rsidR="00AB09D1" w:rsidRPr="002D61DF" w14:paraId="59291A87" w14:textId="77777777" w:rsidTr="00AB09D1">
        <w:trPr>
          <w:trHeight w:val="31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46878C95" w14:textId="77777777" w:rsidR="00AB09D1" w:rsidRPr="002D61DF" w:rsidRDefault="00AB09D1" w:rsidP="00AB09D1">
            <w:pPr>
              <w:jc w:val="center"/>
              <w:rPr>
                <w:color w:val="FFFFFF"/>
                <w:sz w:val="16"/>
                <w:szCs w:val="16"/>
              </w:rPr>
            </w:pPr>
            <w:r w:rsidRPr="002D61DF">
              <w:rPr>
                <w:color w:val="FFFFFF"/>
                <w:sz w:val="16"/>
                <w:szCs w:val="16"/>
              </w:rPr>
              <w:t>Product of Matrix A, B (nXn)</w:t>
            </w:r>
          </w:p>
        </w:tc>
      </w:tr>
      <w:tr w:rsidR="00AB09D1" w:rsidRPr="002D61DF" w14:paraId="21B226B7" w14:textId="77777777" w:rsidTr="00AB09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18EB8430" w14:textId="77777777" w:rsidR="00AB09D1" w:rsidRPr="002D61DF" w:rsidRDefault="00AB09D1" w:rsidP="00AB09D1">
            <w:pPr>
              <w:jc w:val="center"/>
              <w:rPr>
                <w:color w:val="FFFFFF"/>
                <w:sz w:val="16"/>
                <w:szCs w:val="16"/>
              </w:rPr>
            </w:pPr>
            <w:r w:rsidRPr="002D61DF">
              <w:rPr>
                <w:color w:val="FFFFFF"/>
                <w:sz w:val="16"/>
                <w:szCs w:val="16"/>
              </w:rPr>
              <w:t>n</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1E3AE26E" w14:textId="77777777" w:rsidR="00AB09D1" w:rsidRPr="002D61DF" w:rsidRDefault="00AB09D1" w:rsidP="00AB09D1">
            <w:pPr>
              <w:jc w:val="center"/>
              <w:rPr>
                <w:color w:val="FFFFFF"/>
                <w:sz w:val="16"/>
                <w:szCs w:val="16"/>
              </w:rPr>
            </w:pPr>
            <w:r w:rsidRPr="002D61DF">
              <w:rPr>
                <w:color w:val="FFFFFF"/>
                <w:sz w:val="16"/>
                <w:szCs w:val="16"/>
              </w:rPr>
              <w:t>m</w:t>
            </w:r>
          </w:p>
        </w:tc>
        <w:tc>
          <w:tcPr>
            <w:tcW w:w="0" w:type="auto"/>
            <w:tcBorders>
              <w:top w:val="single" w:sz="6" w:space="0" w:color="CCCCCC"/>
              <w:left w:val="single" w:sz="6" w:space="0" w:color="CCCCCC"/>
              <w:bottom w:val="single" w:sz="6" w:space="0" w:color="CCCCCC"/>
              <w:right w:val="single" w:sz="6" w:space="0" w:color="CCCCCC"/>
            </w:tcBorders>
            <w:shd w:val="clear" w:color="auto" w:fill="586E75"/>
            <w:tcMar>
              <w:top w:w="30" w:type="dxa"/>
              <w:left w:w="45" w:type="dxa"/>
              <w:bottom w:w="30" w:type="dxa"/>
              <w:right w:w="45" w:type="dxa"/>
            </w:tcMar>
            <w:vAlign w:val="bottom"/>
            <w:hideMark/>
          </w:tcPr>
          <w:p w14:paraId="540D6A41" w14:textId="77777777" w:rsidR="00AB09D1" w:rsidRPr="002D61DF" w:rsidRDefault="00AB09D1" w:rsidP="00AB09D1">
            <w:pPr>
              <w:jc w:val="center"/>
              <w:rPr>
                <w:color w:val="FFFFFF"/>
                <w:sz w:val="16"/>
                <w:szCs w:val="16"/>
              </w:rPr>
            </w:pPr>
            <w:r w:rsidRPr="002D61DF">
              <w:rPr>
                <w:color w:val="FFFFFF"/>
                <w:sz w:val="16"/>
                <w:szCs w:val="16"/>
              </w:rPr>
              <w:t>runtime</w:t>
            </w:r>
          </w:p>
        </w:tc>
      </w:tr>
      <w:tr w:rsidR="00AB09D1" w:rsidRPr="002D61DF" w14:paraId="28ADAAB7" w14:textId="77777777" w:rsidTr="00AB09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A8411EC" w14:textId="77777777" w:rsidR="00AB09D1" w:rsidRPr="002D61DF" w:rsidRDefault="00AB09D1" w:rsidP="00AB09D1">
            <w:pPr>
              <w:jc w:val="center"/>
              <w:rPr>
                <w:sz w:val="16"/>
                <w:szCs w:val="16"/>
              </w:rPr>
            </w:pPr>
            <w:r w:rsidRPr="002D61DF">
              <w:rPr>
                <w:sz w:val="16"/>
                <w:szCs w:val="16"/>
              </w:rPr>
              <w:t>50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7B06399" w14:textId="77777777" w:rsidR="00AB09D1" w:rsidRPr="002D61DF" w:rsidRDefault="00AB09D1" w:rsidP="00AB09D1">
            <w:pPr>
              <w:jc w:val="center"/>
              <w:rPr>
                <w:sz w:val="16"/>
                <w:szCs w:val="16"/>
              </w:rPr>
            </w:pPr>
            <w:r w:rsidRPr="002D61DF">
              <w:rPr>
                <w:sz w:val="16"/>
                <w:szCs w:val="16"/>
              </w:rPr>
              <w:t>50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54E9CEC1" w14:textId="77777777" w:rsidR="00AB09D1" w:rsidRPr="002D61DF" w:rsidRDefault="00AB09D1" w:rsidP="00AB09D1">
            <w:pPr>
              <w:jc w:val="center"/>
              <w:rPr>
                <w:sz w:val="16"/>
                <w:szCs w:val="16"/>
              </w:rPr>
            </w:pPr>
            <w:r w:rsidRPr="002D61DF">
              <w:rPr>
                <w:sz w:val="16"/>
                <w:szCs w:val="16"/>
              </w:rPr>
              <w:t>0.0274517536</w:t>
            </w:r>
          </w:p>
        </w:tc>
      </w:tr>
      <w:tr w:rsidR="00AB09D1" w:rsidRPr="002D61DF" w14:paraId="221588AC" w14:textId="77777777" w:rsidTr="00AB09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7AF7D6" w14:textId="77777777" w:rsidR="00AB09D1" w:rsidRPr="002D61DF" w:rsidRDefault="00AB09D1" w:rsidP="00AB09D1">
            <w:pPr>
              <w:jc w:val="center"/>
              <w:rPr>
                <w:sz w:val="16"/>
                <w:szCs w:val="16"/>
              </w:rPr>
            </w:pPr>
            <w:r w:rsidRPr="002D61DF">
              <w:rPr>
                <w:sz w:val="16"/>
                <w:szCs w:val="16"/>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829FE9" w14:textId="77777777" w:rsidR="00AB09D1" w:rsidRPr="002D61DF" w:rsidRDefault="00AB09D1" w:rsidP="00AB09D1">
            <w:pPr>
              <w:jc w:val="center"/>
              <w:rPr>
                <w:sz w:val="16"/>
                <w:szCs w:val="16"/>
              </w:rPr>
            </w:pPr>
            <w:r w:rsidRPr="002D61DF">
              <w:rPr>
                <w:sz w:val="16"/>
                <w:szCs w:val="16"/>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3D9F50" w14:textId="77777777" w:rsidR="00AB09D1" w:rsidRPr="002D61DF" w:rsidRDefault="00AB09D1" w:rsidP="00AB09D1">
            <w:pPr>
              <w:jc w:val="center"/>
              <w:rPr>
                <w:sz w:val="16"/>
                <w:szCs w:val="16"/>
              </w:rPr>
            </w:pPr>
            <w:r w:rsidRPr="002D61DF">
              <w:rPr>
                <w:sz w:val="16"/>
                <w:szCs w:val="16"/>
              </w:rPr>
              <w:t>0.2072679996</w:t>
            </w:r>
          </w:p>
        </w:tc>
      </w:tr>
      <w:tr w:rsidR="00AB09D1" w:rsidRPr="002D61DF" w14:paraId="08C1666C" w14:textId="77777777" w:rsidTr="00AB09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F28E256" w14:textId="77777777" w:rsidR="00AB09D1" w:rsidRPr="002D61DF" w:rsidRDefault="00AB09D1" w:rsidP="00AB09D1">
            <w:pPr>
              <w:jc w:val="center"/>
              <w:rPr>
                <w:sz w:val="16"/>
                <w:szCs w:val="16"/>
              </w:rPr>
            </w:pPr>
            <w:r w:rsidRPr="002D61DF">
              <w:rPr>
                <w:sz w:val="16"/>
                <w:szCs w:val="16"/>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4E7FCB64" w14:textId="77777777" w:rsidR="00AB09D1" w:rsidRPr="002D61DF" w:rsidRDefault="00AB09D1" w:rsidP="00AB09D1">
            <w:pPr>
              <w:jc w:val="center"/>
              <w:rPr>
                <w:sz w:val="16"/>
                <w:szCs w:val="16"/>
              </w:rPr>
            </w:pPr>
            <w:r w:rsidRPr="002D61DF">
              <w:rPr>
                <w:sz w:val="16"/>
                <w:szCs w:val="16"/>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17AAA67A" w14:textId="77777777" w:rsidR="00AB09D1" w:rsidRPr="002D61DF" w:rsidRDefault="00AB09D1" w:rsidP="00AB09D1">
            <w:pPr>
              <w:jc w:val="center"/>
              <w:rPr>
                <w:sz w:val="16"/>
                <w:szCs w:val="16"/>
              </w:rPr>
            </w:pPr>
            <w:r w:rsidRPr="002D61DF">
              <w:rPr>
                <w:sz w:val="16"/>
                <w:szCs w:val="16"/>
              </w:rPr>
              <w:t>1.6804139614</w:t>
            </w:r>
          </w:p>
        </w:tc>
      </w:tr>
      <w:tr w:rsidR="00AB09D1" w:rsidRPr="002D61DF" w14:paraId="2E56E113" w14:textId="77777777" w:rsidTr="00AB09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82F760" w14:textId="77777777" w:rsidR="00AB09D1" w:rsidRPr="002D61DF" w:rsidRDefault="00AB09D1" w:rsidP="00AB09D1">
            <w:pPr>
              <w:jc w:val="center"/>
              <w:rPr>
                <w:sz w:val="16"/>
                <w:szCs w:val="16"/>
              </w:rPr>
            </w:pPr>
            <w:r w:rsidRPr="002D61DF">
              <w:rPr>
                <w:sz w:val="16"/>
                <w:szCs w:val="16"/>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591C48" w14:textId="77777777" w:rsidR="00AB09D1" w:rsidRPr="002D61DF" w:rsidRDefault="00AB09D1" w:rsidP="00AB09D1">
            <w:pPr>
              <w:jc w:val="center"/>
              <w:rPr>
                <w:sz w:val="16"/>
                <w:szCs w:val="16"/>
              </w:rPr>
            </w:pPr>
            <w:r w:rsidRPr="002D61DF">
              <w:rPr>
                <w:sz w:val="16"/>
                <w:szCs w:val="16"/>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9EBA1E" w14:textId="77777777" w:rsidR="00AB09D1" w:rsidRPr="002D61DF" w:rsidRDefault="00AB09D1" w:rsidP="00AB09D1">
            <w:pPr>
              <w:jc w:val="center"/>
              <w:rPr>
                <w:sz w:val="16"/>
                <w:szCs w:val="16"/>
              </w:rPr>
            </w:pPr>
            <w:r w:rsidRPr="002D61DF">
              <w:rPr>
                <w:sz w:val="16"/>
                <w:szCs w:val="16"/>
              </w:rPr>
              <w:t>13.8756799698</w:t>
            </w:r>
          </w:p>
        </w:tc>
      </w:tr>
      <w:tr w:rsidR="00AB09D1" w:rsidRPr="002D61DF" w14:paraId="7D6B666B" w14:textId="77777777" w:rsidTr="00AB09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5605627A" w14:textId="77777777" w:rsidR="00AB09D1" w:rsidRPr="002D61DF" w:rsidRDefault="00AB09D1" w:rsidP="00AB09D1">
            <w:pPr>
              <w:jc w:val="center"/>
              <w:rPr>
                <w:sz w:val="16"/>
                <w:szCs w:val="16"/>
              </w:rPr>
            </w:pPr>
            <w:r w:rsidRPr="002D61DF">
              <w:rPr>
                <w:sz w:val="16"/>
                <w:szCs w:val="16"/>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279FD496" w14:textId="77777777" w:rsidR="00AB09D1" w:rsidRPr="002D61DF" w:rsidRDefault="00AB09D1" w:rsidP="00AB09D1">
            <w:pPr>
              <w:jc w:val="center"/>
              <w:rPr>
                <w:sz w:val="16"/>
                <w:szCs w:val="16"/>
              </w:rPr>
            </w:pPr>
            <w:r w:rsidRPr="002D61DF">
              <w:rPr>
                <w:sz w:val="16"/>
                <w:szCs w:val="16"/>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30" w:type="dxa"/>
              <w:left w:w="45" w:type="dxa"/>
              <w:bottom w:w="30" w:type="dxa"/>
              <w:right w:w="45" w:type="dxa"/>
            </w:tcMar>
            <w:vAlign w:val="bottom"/>
            <w:hideMark/>
          </w:tcPr>
          <w:p w14:paraId="39AB5868" w14:textId="77777777" w:rsidR="00AB09D1" w:rsidRPr="002D61DF" w:rsidRDefault="00AB09D1" w:rsidP="00AB09D1">
            <w:pPr>
              <w:jc w:val="center"/>
              <w:rPr>
                <w:sz w:val="16"/>
                <w:szCs w:val="16"/>
              </w:rPr>
            </w:pPr>
            <w:r w:rsidRPr="002D61DF">
              <w:rPr>
                <w:sz w:val="16"/>
                <w:szCs w:val="16"/>
              </w:rPr>
              <w:t>118.4307587147</w:t>
            </w:r>
          </w:p>
        </w:tc>
      </w:tr>
    </w:tbl>
    <w:p w14:paraId="5EF2BC70" w14:textId="59883634" w:rsidR="002D61DF" w:rsidRPr="00AB09D1" w:rsidRDefault="00AB09D1" w:rsidP="00AB09D1">
      <w:r>
        <w:rPr>
          <w:noProof/>
        </w:rPr>
        <w:drawing>
          <wp:inline distT="0" distB="0" distL="0" distR="0" wp14:anchorId="03406A24" wp14:editId="15DCC862">
            <wp:extent cx="3708954" cy="229292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0178" cy="2330778"/>
                    </a:xfrm>
                    <a:prstGeom prst="rect">
                      <a:avLst/>
                    </a:prstGeom>
                    <a:noFill/>
                    <a:ln>
                      <a:noFill/>
                    </a:ln>
                  </pic:spPr>
                </pic:pic>
              </a:graphicData>
            </a:graphic>
          </wp:inline>
        </w:drawing>
      </w:r>
    </w:p>
    <w:p w14:paraId="0A4F14B4" w14:textId="77CBC287" w:rsidR="002D61DF" w:rsidRPr="00413A88" w:rsidRDefault="002D61DF" w:rsidP="002D61DF">
      <w:pPr>
        <w:pStyle w:val="NormalWeb"/>
        <w:ind w:left="720"/>
        <w:rPr>
          <w:rFonts w:ascii="TimesNewRomanPS" w:hAnsi="TimesNewRomanPS"/>
          <w:i/>
          <w:iCs/>
          <w:sz w:val="28"/>
          <w:szCs w:val="28"/>
          <w:u w:val="single"/>
        </w:rPr>
      </w:pPr>
      <w:r w:rsidRPr="00413A88">
        <w:rPr>
          <w:i/>
          <w:iCs/>
          <w:lang w:val="en-US"/>
        </w:rPr>
        <w:t>Complexity Analysis.</w:t>
      </w:r>
    </w:p>
    <w:p w14:paraId="16D9FA9C" w14:textId="249CDF61" w:rsidR="002D61DF" w:rsidRPr="00413A88" w:rsidRDefault="00AB09D1" w:rsidP="002D61DF">
      <w:pPr>
        <w:pStyle w:val="NormalWeb"/>
        <w:ind w:left="720"/>
        <w:rPr>
          <w:rFonts w:ascii="TimesNewRomanPS" w:hAnsi="TimesNewRomanPS"/>
          <w:i/>
          <w:iCs/>
          <w:sz w:val="28"/>
          <w:szCs w:val="28"/>
          <w:u w:val="single"/>
        </w:rPr>
      </w:pPr>
      <w:r>
        <w:rPr>
          <w:i/>
          <w:iCs/>
          <w:lang w:val="en-US"/>
        </w:rPr>
        <w:t>Looping three times in other to count through rows in matrix A, and B leads to higher time to execute. Scaling in the order of O(n</w:t>
      </w:r>
      <w:r w:rsidR="00C22F88" w:rsidRPr="00C22F88">
        <w:rPr>
          <w:i/>
          <w:iCs/>
          <w:vertAlign w:val="superscript"/>
          <w:lang w:val="en-US"/>
        </w:rPr>
        <w:t>3</w:t>
      </w:r>
      <w:r w:rsidR="00C22F88">
        <w:rPr>
          <w:i/>
          <w:iCs/>
          <w:lang w:val="en-US"/>
        </w:rPr>
        <w:t>).</w:t>
      </w:r>
    </w:p>
    <w:p w14:paraId="6CA968FA" w14:textId="77777777" w:rsidR="009A20A9" w:rsidRDefault="009A20A9" w:rsidP="00F65548">
      <w:pPr>
        <w:pStyle w:val="NormalWeb"/>
        <w:rPr>
          <w:rFonts w:ascii="TimesNewRomanPS" w:hAnsi="TimesNewRomanPS"/>
          <w:i/>
          <w:iCs/>
          <w:sz w:val="28"/>
          <w:szCs w:val="28"/>
          <w:u w:val="single"/>
        </w:rPr>
      </w:pPr>
    </w:p>
    <w:p w14:paraId="1ED3ED25" w14:textId="1DD926E9" w:rsidR="00C22F88" w:rsidRPr="00ED2EFC" w:rsidRDefault="00C22F88" w:rsidP="00C22F88">
      <w:pPr>
        <w:pStyle w:val="NormalWeb"/>
      </w:pPr>
      <w:r>
        <w:rPr>
          <w:rFonts w:ascii="TimesNewRomanPS" w:hAnsi="TimesNewRomanPS"/>
          <w:b/>
          <w:bCs/>
          <w:i/>
          <w:iCs/>
          <w:sz w:val="28"/>
          <w:szCs w:val="28"/>
        </w:rPr>
        <w:lastRenderedPageBreak/>
        <w:t xml:space="preserve">II </w:t>
      </w:r>
      <w:r>
        <w:rPr>
          <w:i/>
          <w:iCs/>
          <w:u w:val="single"/>
          <w:lang w:val="en-US"/>
        </w:rPr>
        <w:t>Data structure and design techniques used with the algorithms</w:t>
      </w:r>
    </w:p>
    <w:p w14:paraId="7502B90F" w14:textId="0796C586" w:rsidR="009A20A9" w:rsidRDefault="00C22F88" w:rsidP="00F65548">
      <w:pPr>
        <w:pStyle w:val="NormalWeb"/>
        <w:rPr>
          <w:rFonts w:ascii="TimesNewRomanPS" w:hAnsi="TimesNewRomanPS"/>
          <w:i/>
          <w:iCs/>
          <w:sz w:val="28"/>
          <w:szCs w:val="28"/>
          <w:lang w:val="en-US"/>
        </w:rPr>
      </w:pPr>
      <w:r w:rsidRPr="005A570C">
        <w:rPr>
          <w:rFonts w:ascii="TimesNewRomanPS" w:hAnsi="TimesNewRomanPS"/>
          <w:i/>
          <w:iCs/>
          <w:sz w:val="28"/>
          <w:szCs w:val="28"/>
          <w:lang w:val="en-US"/>
        </w:rPr>
        <w:t>The</w:t>
      </w:r>
      <w:r w:rsidRPr="005A570C">
        <w:rPr>
          <w:rFonts w:ascii="TimesNewRomanPS" w:hAnsi="TimesNewRomanPS"/>
          <w:b/>
          <w:bCs/>
          <w:i/>
          <w:iCs/>
          <w:sz w:val="28"/>
          <w:szCs w:val="28"/>
          <w:lang w:val="en-US"/>
        </w:rPr>
        <w:t xml:space="preserve"> Sum of elements and product of elements function</w:t>
      </w:r>
      <w:r>
        <w:rPr>
          <w:rFonts w:ascii="TimesNewRomanPS" w:hAnsi="TimesNewRomanPS"/>
          <w:i/>
          <w:iCs/>
          <w:sz w:val="28"/>
          <w:szCs w:val="28"/>
          <w:lang w:val="en-US"/>
        </w:rPr>
        <w:t xml:space="preserve"> uses a linear list data structure to hold a list of integers. And technique used to compute </w:t>
      </w:r>
      <w:r w:rsidR="005A570C">
        <w:rPr>
          <w:rFonts w:ascii="TimesNewRomanPS" w:hAnsi="TimesNewRomanPS"/>
          <w:i/>
          <w:iCs/>
          <w:sz w:val="28"/>
          <w:szCs w:val="28"/>
          <w:lang w:val="en-US"/>
        </w:rPr>
        <w:t xml:space="preserve">the </w:t>
      </w:r>
      <w:r>
        <w:rPr>
          <w:rFonts w:ascii="TimesNewRomanPS" w:hAnsi="TimesNewRomanPS"/>
          <w:i/>
          <w:iCs/>
          <w:sz w:val="28"/>
          <w:szCs w:val="28"/>
          <w:lang w:val="en-US"/>
        </w:rPr>
        <w:t>result</w:t>
      </w:r>
      <w:r w:rsidR="005A570C">
        <w:rPr>
          <w:rFonts w:ascii="TimesNewRomanPS" w:hAnsi="TimesNewRomanPS"/>
          <w:i/>
          <w:iCs/>
          <w:sz w:val="28"/>
          <w:szCs w:val="28"/>
          <w:lang w:val="en-US"/>
        </w:rPr>
        <w:t xml:space="preserve"> is a simple loop iteration.</w:t>
      </w:r>
    </w:p>
    <w:p w14:paraId="3E2461D9" w14:textId="674BCE3F" w:rsidR="005A570C" w:rsidRDefault="005A570C" w:rsidP="00F65548">
      <w:pPr>
        <w:pStyle w:val="NormalWeb"/>
        <w:rPr>
          <w:rFonts w:ascii="TimesNewRomanPS" w:hAnsi="TimesNewRomanPS"/>
          <w:i/>
          <w:iCs/>
          <w:sz w:val="28"/>
          <w:szCs w:val="28"/>
          <w:lang w:val="en-US"/>
        </w:rPr>
      </w:pPr>
      <w:r>
        <w:rPr>
          <w:rFonts w:ascii="TimesNewRomanPS" w:hAnsi="TimesNewRomanPS"/>
          <w:i/>
          <w:iCs/>
          <w:sz w:val="28"/>
          <w:szCs w:val="28"/>
          <w:lang w:val="en-US"/>
        </w:rPr>
        <w:t xml:space="preserve">Polynomial function evaluation with Horner’s method uses a linear data structure, like in sum/product, however, the design technique in the algorithm need not loop through all data, </w:t>
      </w:r>
      <w:proofErr w:type="gramStart"/>
      <w:r>
        <w:rPr>
          <w:rFonts w:ascii="TimesNewRomanPS" w:hAnsi="TimesNewRomanPS"/>
          <w:i/>
          <w:iCs/>
          <w:sz w:val="28"/>
          <w:szCs w:val="28"/>
          <w:lang w:val="en-US"/>
        </w:rPr>
        <w:t>but,</w:t>
      </w:r>
      <w:proofErr w:type="gramEnd"/>
      <w:r>
        <w:rPr>
          <w:rFonts w:ascii="TimesNewRomanPS" w:hAnsi="TimesNewRomanPS"/>
          <w:i/>
          <w:iCs/>
          <w:sz w:val="28"/>
          <w:szCs w:val="28"/>
          <w:lang w:val="en-US"/>
        </w:rPr>
        <w:t xml:space="preserve"> initialize the result with the coefficient of the first element, and repeatedly multiply the result with x, and add next coefficient to result.</w:t>
      </w:r>
    </w:p>
    <w:p w14:paraId="62343C86" w14:textId="5516B2B0" w:rsidR="005A570C" w:rsidRPr="00C22F88" w:rsidRDefault="0044353B" w:rsidP="0044353B">
      <w:pPr>
        <w:pStyle w:val="NormalWeb"/>
        <w:rPr>
          <w:rFonts w:ascii="TimesNewRomanPS" w:hAnsi="TimesNewRomanPS"/>
          <w:i/>
          <w:iCs/>
          <w:sz w:val="28"/>
          <w:szCs w:val="28"/>
          <w:lang w:val="en-US"/>
        </w:rPr>
      </w:pPr>
      <w:r w:rsidRPr="0044353B">
        <w:rPr>
          <w:rFonts w:ascii="TimesNewRomanPS" w:hAnsi="TimesNewRomanPS"/>
          <w:b/>
          <w:bCs/>
          <w:i/>
          <w:iCs/>
          <w:sz w:val="28"/>
          <w:szCs w:val="28"/>
          <w:lang w:val="en-US"/>
        </w:rPr>
        <w:t>Bubble</w:t>
      </w:r>
      <w:r>
        <w:rPr>
          <w:rFonts w:ascii="TimesNewRomanPS" w:hAnsi="TimesNewRomanPS"/>
          <w:i/>
          <w:iCs/>
          <w:sz w:val="28"/>
          <w:szCs w:val="28"/>
          <w:lang w:val="en-US"/>
        </w:rPr>
        <w:t xml:space="preserve">, Quick, and </w:t>
      </w:r>
      <w:proofErr w:type="spellStart"/>
      <w:r>
        <w:rPr>
          <w:rFonts w:ascii="TimesNewRomanPS" w:hAnsi="TimesNewRomanPS"/>
          <w:i/>
          <w:iCs/>
          <w:sz w:val="28"/>
          <w:szCs w:val="28"/>
          <w:lang w:val="en-US"/>
        </w:rPr>
        <w:t>Timsort</w:t>
      </w:r>
      <w:proofErr w:type="spellEnd"/>
      <w:r>
        <w:rPr>
          <w:rFonts w:ascii="TimesNewRomanPS" w:hAnsi="TimesNewRomanPS"/>
          <w:i/>
          <w:iCs/>
          <w:sz w:val="28"/>
          <w:szCs w:val="28"/>
          <w:lang w:val="en-US"/>
        </w:rPr>
        <w:t xml:space="preserve"> use linear list data structures, but different techniques. Bubble, by</w:t>
      </w:r>
      <w:r w:rsidRPr="0044353B">
        <w:rPr>
          <w:rFonts w:ascii="TimesNewRomanPS" w:hAnsi="TimesNewRomanPS"/>
          <w:i/>
          <w:iCs/>
          <w:sz w:val="28"/>
          <w:szCs w:val="28"/>
          <w:lang w:val="en-US"/>
        </w:rPr>
        <w:t xml:space="preserve"> traversing through all </w:t>
      </w:r>
      <w:r>
        <w:rPr>
          <w:rFonts w:ascii="TimesNewRomanPS" w:hAnsi="TimesNewRomanPS"/>
          <w:i/>
          <w:iCs/>
          <w:sz w:val="28"/>
          <w:szCs w:val="28"/>
          <w:lang w:val="en-US"/>
        </w:rPr>
        <w:t>lists</w:t>
      </w:r>
      <w:r w:rsidRPr="0044353B">
        <w:rPr>
          <w:rFonts w:ascii="TimesNewRomanPS" w:hAnsi="TimesNewRomanPS"/>
          <w:i/>
          <w:iCs/>
          <w:sz w:val="28"/>
          <w:szCs w:val="28"/>
          <w:lang w:val="en-US"/>
        </w:rPr>
        <w:t xml:space="preserve"> in checking if </w:t>
      </w:r>
      <w:r>
        <w:rPr>
          <w:rFonts w:ascii="TimesNewRomanPS" w:hAnsi="TimesNewRomanPS"/>
          <w:i/>
          <w:iCs/>
          <w:sz w:val="28"/>
          <w:szCs w:val="28"/>
          <w:lang w:val="en-US"/>
        </w:rPr>
        <w:t xml:space="preserve">the </w:t>
      </w:r>
      <w:r w:rsidRPr="0044353B">
        <w:rPr>
          <w:rFonts w:ascii="TimesNewRomanPS" w:hAnsi="TimesNewRomanPS"/>
          <w:i/>
          <w:iCs/>
          <w:sz w:val="28"/>
          <w:szCs w:val="28"/>
          <w:lang w:val="en-US"/>
        </w:rPr>
        <w:t>next list is lower</w:t>
      </w:r>
      <w:r>
        <w:rPr>
          <w:rFonts w:ascii="TimesNewRomanPS" w:hAnsi="TimesNewRomanPS"/>
          <w:i/>
          <w:iCs/>
          <w:sz w:val="28"/>
          <w:szCs w:val="28"/>
          <w:lang w:val="en-US"/>
        </w:rPr>
        <w:t xml:space="preserve"> or higher, </w:t>
      </w:r>
      <w:proofErr w:type="gramStart"/>
      <w:r w:rsidRPr="0044353B">
        <w:rPr>
          <w:rFonts w:ascii="TimesNewRomanPS" w:hAnsi="TimesNewRomanPS"/>
          <w:i/>
          <w:iCs/>
          <w:sz w:val="28"/>
          <w:szCs w:val="28"/>
          <w:lang w:val="en-US"/>
        </w:rPr>
        <w:t>If</w:t>
      </w:r>
      <w:proofErr w:type="gramEnd"/>
      <w:r w:rsidRPr="0044353B">
        <w:rPr>
          <w:rFonts w:ascii="TimesNewRomanPS" w:hAnsi="TimesNewRomanPS"/>
          <w:i/>
          <w:iCs/>
          <w:sz w:val="28"/>
          <w:szCs w:val="28"/>
          <w:lang w:val="en-US"/>
        </w:rPr>
        <w:t xml:space="preserve"> so switch</w:t>
      </w:r>
      <w:r>
        <w:rPr>
          <w:rFonts w:ascii="TimesNewRomanPS" w:hAnsi="TimesNewRomanPS"/>
          <w:i/>
          <w:iCs/>
          <w:sz w:val="28"/>
          <w:szCs w:val="28"/>
          <w:lang w:val="en-US"/>
        </w:rPr>
        <w:t xml:space="preserve">. </w:t>
      </w:r>
      <w:r w:rsidRPr="0044353B">
        <w:rPr>
          <w:rFonts w:ascii="TimesNewRomanPS" w:hAnsi="TimesNewRomanPS"/>
          <w:b/>
          <w:bCs/>
          <w:i/>
          <w:iCs/>
          <w:sz w:val="28"/>
          <w:szCs w:val="28"/>
          <w:lang w:val="en-US"/>
        </w:rPr>
        <w:t>Quick sort</w:t>
      </w:r>
      <w:r>
        <w:rPr>
          <w:rFonts w:ascii="TimesNewRomanPS" w:hAnsi="TimesNewRomanPS"/>
          <w:i/>
          <w:iCs/>
          <w:sz w:val="28"/>
          <w:szCs w:val="28"/>
          <w:lang w:val="en-US"/>
        </w:rPr>
        <w:t>, on the other hand, uses a</w:t>
      </w:r>
      <w:r w:rsidRPr="0044353B">
        <w:rPr>
          <w:rFonts w:ascii="TimesNewRomanPS" w:hAnsi="TimesNewRomanPS"/>
          <w:i/>
          <w:iCs/>
          <w:sz w:val="28"/>
          <w:szCs w:val="28"/>
          <w:lang w:val="en-US"/>
        </w:rPr>
        <w:t xml:space="preserve"> divide and conquer method</w:t>
      </w:r>
      <w:r>
        <w:rPr>
          <w:rFonts w:ascii="TimesNewRomanPS" w:hAnsi="TimesNewRomanPS"/>
          <w:i/>
          <w:iCs/>
          <w:sz w:val="28"/>
          <w:szCs w:val="28"/>
          <w:lang w:val="en-US"/>
        </w:rPr>
        <w:t xml:space="preserve"> by </w:t>
      </w:r>
      <w:r w:rsidRPr="0044353B">
        <w:rPr>
          <w:rFonts w:ascii="TimesNewRomanPS" w:hAnsi="TimesNewRomanPS"/>
          <w:i/>
          <w:iCs/>
          <w:sz w:val="28"/>
          <w:szCs w:val="28"/>
          <w:lang w:val="en-US"/>
        </w:rPr>
        <w:t>select</w:t>
      </w:r>
      <w:r>
        <w:rPr>
          <w:rFonts w:ascii="TimesNewRomanPS" w:hAnsi="TimesNewRomanPS"/>
          <w:i/>
          <w:iCs/>
          <w:sz w:val="28"/>
          <w:szCs w:val="28"/>
          <w:lang w:val="en-US"/>
        </w:rPr>
        <w:t>ing</w:t>
      </w:r>
      <w:r w:rsidRPr="0044353B">
        <w:rPr>
          <w:rFonts w:ascii="TimesNewRomanPS" w:hAnsi="TimesNewRomanPS"/>
          <w:i/>
          <w:iCs/>
          <w:sz w:val="28"/>
          <w:szCs w:val="28"/>
          <w:lang w:val="en-US"/>
        </w:rPr>
        <w:t xml:space="preserve"> an element as </w:t>
      </w:r>
      <w:r>
        <w:rPr>
          <w:rFonts w:ascii="TimesNewRomanPS" w:hAnsi="TimesNewRomanPS"/>
          <w:i/>
          <w:iCs/>
          <w:sz w:val="28"/>
          <w:szCs w:val="28"/>
          <w:lang w:val="en-US"/>
        </w:rPr>
        <w:t xml:space="preserve">a </w:t>
      </w:r>
      <w:r w:rsidRPr="0044353B">
        <w:rPr>
          <w:rFonts w:ascii="TimesNewRomanPS" w:hAnsi="TimesNewRomanPS"/>
          <w:i/>
          <w:iCs/>
          <w:sz w:val="28"/>
          <w:szCs w:val="28"/>
          <w:lang w:val="en-US"/>
        </w:rPr>
        <w:t>pivot</w:t>
      </w:r>
      <w:r>
        <w:rPr>
          <w:rFonts w:ascii="TimesNewRomanPS" w:hAnsi="TimesNewRomanPS"/>
          <w:i/>
          <w:iCs/>
          <w:sz w:val="28"/>
          <w:szCs w:val="28"/>
          <w:lang w:val="en-US"/>
        </w:rPr>
        <w:t>, a</w:t>
      </w:r>
      <w:r w:rsidRPr="0044353B">
        <w:rPr>
          <w:rFonts w:ascii="TimesNewRomanPS" w:hAnsi="TimesNewRomanPS"/>
          <w:i/>
          <w:iCs/>
          <w:sz w:val="28"/>
          <w:szCs w:val="28"/>
          <w:lang w:val="en-US"/>
        </w:rPr>
        <w:t xml:space="preserve">nd </w:t>
      </w:r>
      <w:r w:rsidR="009054F5">
        <w:rPr>
          <w:rFonts w:ascii="TimesNewRomanPS" w:hAnsi="TimesNewRomanPS"/>
          <w:i/>
          <w:iCs/>
          <w:sz w:val="28"/>
          <w:szCs w:val="28"/>
          <w:lang w:val="en-US"/>
        </w:rPr>
        <w:t>partitioning</w:t>
      </w:r>
      <w:r w:rsidRPr="0044353B">
        <w:rPr>
          <w:rFonts w:ascii="TimesNewRomanPS" w:hAnsi="TimesNewRomanPS"/>
          <w:i/>
          <w:iCs/>
          <w:sz w:val="28"/>
          <w:szCs w:val="28"/>
          <w:lang w:val="en-US"/>
        </w:rPr>
        <w:t xml:space="preserve"> </w:t>
      </w:r>
      <w:r>
        <w:rPr>
          <w:rFonts w:ascii="TimesNewRomanPS" w:hAnsi="TimesNewRomanPS"/>
          <w:i/>
          <w:iCs/>
          <w:sz w:val="28"/>
          <w:szCs w:val="28"/>
          <w:lang w:val="en-US"/>
        </w:rPr>
        <w:t xml:space="preserve">a </w:t>
      </w:r>
      <w:r w:rsidRPr="0044353B">
        <w:rPr>
          <w:rFonts w:ascii="TimesNewRomanPS" w:hAnsi="TimesNewRomanPS"/>
          <w:i/>
          <w:iCs/>
          <w:sz w:val="28"/>
          <w:szCs w:val="28"/>
          <w:lang w:val="en-US"/>
        </w:rPr>
        <w:t xml:space="preserve">list around </w:t>
      </w:r>
      <w:r>
        <w:rPr>
          <w:rFonts w:ascii="TimesNewRomanPS" w:hAnsi="TimesNewRomanPS"/>
          <w:i/>
          <w:iCs/>
          <w:sz w:val="28"/>
          <w:szCs w:val="28"/>
          <w:lang w:val="en-US"/>
        </w:rPr>
        <w:t xml:space="preserve">the </w:t>
      </w:r>
      <w:r w:rsidRPr="0044353B">
        <w:rPr>
          <w:rFonts w:ascii="TimesNewRomanPS" w:hAnsi="TimesNewRomanPS"/>
          <w:i/>
          <w:iCs/>
          <w:sz w:val="28"/>
          <w:szCs w:val="28"/>
          <w:lang w:val="en-US"/>
        </w:rPr>
        <w:t>pivot.</w:t>
      </w:r>
      <w:r>
        <w:rPr>
          <w:rFonts w:ascii="TimesNewRomanPS" w:hAnsi="TimesNewRomanPS"/>
          <w:i/>
          <w:iCs/>
          <w:sz w:val="28"/>
          <w:szCs w:val="28"/>
          <w:lang w:val="en-US"/>
        </w:rPr>
        <w:t xml:space="preserve"> Finally, </w:t>
      </w:r>
      <w:proofErr w:type="spellStart"/>
      <w:r>
        <w:rPr>
          <w:rFonts w:ascii="TimesNewRomanPS" w:hAnsi="TimesNewRomanPS"/>
          <w:i/>
          <w:iCs/>
          <w:sz w:val="28"/>
          <w:szCs w:val="28"/>
          <w:lang w:val="en-US"/>
        </w:rPr>
        <w:t>Timsort</w:t>
      </w:r>
      <w:proofErr w:type="spellEnd"/>
      <w:r>
        <w:rPr>
          <w:rFonts w:ascii="TimesNewRomanPS" w:hAnsi="TimesNewRomanPS"/>
          <w:i/>
          <w:iCs/>
          <w:sz w:val="28"/>
          <w:szCs w:val="28"/>
          <w:lang w:val="en-US"/>
        </w:rPr>
        <w:t xml:space="preserve"> </w:t>
      </w:r>
      <w:r w:rsidRPr="0044353B">
        <w:rPr>
          <w:rFonts w:ascii="TimesNewRomanPS" w:hAnsi="TimesNewRomanPS"/>
          <w:i/>
          <w:iCs/>
          <w:sz w:val="28"/>
          <w:szCs w:val="28"/>
          <w:lang w:val="en-US"/>
        </w:rPr>
        <w:t>is based on Insertion and Merge Sort</w:t>
      </w:r>
      <w:r>
        <w:rPr>
          <w:rFonts w:ascii="TimesNewRomanPS" w:hAnsi="TimesNewRomanPS"/>
          <w:i/>
          <w:iCs/>
          <w:sz w:val="28"/>
          <w:szCs w:val="28"/>
          <w:lang w:val="en-US"/>
        </w:rPr>
        <w:t>, s</w:t>
      </w:r>
      <w:r w:rsidRPr="0044353B">
        <w:rPr>
          <w:rFonts w:ascii="TimesNewRomanPS" w:hAnsi="TimesNewRomanPS"/>
          <w:i/>
          <w:iCs/>
          <w:sz w:val="28"/>
          <w:szCs w:val="28"/>
          <w:lang w:val="en-US"/>
        </w:rPr>
        <w:t>ort</w:t>
      </w:r>
      <w:r>
        <w:rPr>
          <w:rFonts w:ascii="TimesNewRomanPS" w:hAnsi="TimesNewRomanPS"/>
          <w:i/>
          <w:iCs/>
          <w:sz w:val="28"/>
          <w:szCs w:val="28"/>
          <w:lang w:val="en-US"/>
        </w:rPr>
        <w:t>ing</w:t>
      </w:r>
      <w:r w:rsidRPr="0044353B">
        <w:rPr>
          <w:rFonts w:ascii="TimesNewRomanPS" w:hAnsi="TimesNewRomanPS"/>
          <w:i/>
          <w:iCs/>
          <w:sz w:val="28"/>
          <w:szCs w:val="28"/>
          <w:lang w:val="en-US"/>
        </w:rPr>
        <w:t xml:space="preserve"> small pieces with Insertion Sort</w:t>
      </w:r>
      <w:r>
        <w:rPr>
          <w:rFonts w:ascii="TimesNewRomanPS" w:hAnsi="TimesNewRomanPS"/>
          <w:i/>
          <w:iCs/>
          <w:sz w:val="28"/>
          <w:szCs w:val="28"/>
          <w:lang w:val="en-US"/>
        </w:rPr>
        <w:t>, t</w:t>
      </w:r>
      <w:r w:rsidRPr="0044353B">
        <w:rPr>
          <w:rFonts w:ascii="TimesNewRomanPS" w:hAnsi="TimesNewRomanPS"/>
          <w:i/>
          <w:iCs/>
          <w:sz w:val="28"/>
          <w:szCs w:val="28"/>
          <w:lang w:val="en-US"/>
        </w:rPr>
        <w:t>hen merge</w:t>
      </w:r>
      <w:r>
        <w:rPr>
          <w:rFonts w:ascii="TimesNewRomanPS" w:hAnsi="TimesNewRomanPS"/>
          <w:i/>
          <w:iCs/>
          <w:sz w:val="28"/>
          <w:szCs w:val="28"/>
          <w:lang w:val="en-US"/>
        </w:rPr>
        <w:t>s</w:t>
      </w:r>
      <w:r w:rsidRPr="0044353B">
        <w:rPr>
          <w:rFonts w:ascii="TimesNewRomanPS" w:hAnsi="TimesNewRomanPS"/>
          <w:i/>
          <w:iCs/>
          <w:sz w:val="28"/>
          <w:szCs w:val="28"/>
          <w:lang w:val="en-US"/>
        </w:rPr>
        <w:t xml:space="preserve"> the pieces using a merge of merge sort</w:t>
      </w:r>
    </w:p>
    <w:p w14:paraId="1A43ADB1" w14:textId="77777777" w:rsidR="009A20A9" w:rsidRDefault="009A20A9" w:rsidP="00F65548">
      <w:pPr>
        <w:pStyle w:val="NormalWeb"/>
        <w:rPr>
          <w:rFonts w:ascii="TimesNewRomanPS" w:hAnsi="TimesNewRomanPS"/>
          <w:i/>
          <w:iCs/>
          <w:sz w:val="28"/>
          <w:szCs w:val="28"/>
          <w:u w:val="single"/>
        </w:rPr>
      </w:pPr>
    </w:p>
    <w:p w14:paraId="7827C527" w14:textId="20CF71C0" w:rsidR="003007E4" w:rsidRDefault="003007E4" w:rsidP="003007E4">
      <w:pPr>
        <w:pStyle w:val="NormalWeb"/>
      </w:pPr>
      <w:r>
        <w:rPr>
          <w:rFonts w:ascii="TimesNewRomanPS" w:hAnsi="TimesNewRomanPS"/>
          <w:b/>
          <w:bCs/>
          <w:sz w:val="28"/>
          <w:szCs w:val="28"/>
        </w:rPr>
        <w:t xml:space="preserve">Conclusions </w:t>
      </w:r>
    </w:p>
    <w:p w14:paraId="28C358BD" w14:textId="02EA92FA" w:rsidR="003007E4" w:rsidRPr="0044353B" w:rsidRDefault="0044353B" w:rsidP="003007E4">
      <w:pPr>
        <w:pStyle w:val="NormalWeb"/>
        <w:rPr>
          <w:lang w:val="en-US"/>
        </w:rPr>
      </w:pPr>
      <w:r>
        <w:rPr>
          <w:rFonts w:ascii="TimesNewRomanPS" w:hAnsi="TimesNewRomanPS"/>
          <w:i/>
          <w:iCs/>
          <w:sz w:val="28"/>
          <w:szCs w:val="28"/>
          <w:lang w:val="en-US"/>
        </w:rPr>
        <w:t xml:space="preserve">Executing a task requires finding a balance between time resource and space requirements. </w:t>
      </w:r>
      <w:r w:rsidR="009054F5">
        <w:rPr>
          <w:rFonts w:ascii="TimesNewRomanPS" w:hAnsi="TimesNewRomanPS"/>
          <w:i/>
          <w:iCs/>
          <w:sz w:val="28"/>
          <w:szCs w:val="28"/>
          <w:lang w:val="en-US"/>
        </w:rPr>
        <w:t xml:space="preserve">Different techniques of solving a problem tackle to improve on time with respect to growth/scaling of the function, as the size of input increases. </w:t>
      </w:r>
    </w:p>
    <w:p w14:paraId="69300FF7" w14:textId="77777777" w:rsidR="003007E4" w:rsidRDefault="003007E4" w:rsidP="003007E4">
      <w:pPr>
        <w:pStyle w:val="NormalWeb"/>
      </w:pPr>
      <w:r>
        <w:rPr>
          <w:rFonts w:ascii="TimesNewRomanPS" w:hAnsi="TimesNewRomanPS"/>
          <w:b/>
          <w:bCs/>
          <w:sz w:val="28"/>
          <w:szCs w:val="28"/>
        </w:rPr>
        <w:t xml:space="preserve">Appendix </w:t>
      </w:r>
    </w:p>
    <w:p w14:paraId="72CF1900" w14:textId="4A03451E" w:rsidR="003007E4" w:rsidRDefault="00C51040" w:rsidP="005751A1">
      <w:pPr>
        <w:spacing w:line="600" w:lineRule="auto"/>
        <w:rPr>
          <w:rStyle w:val="Hyperlink"/>
          <w:rFonts w:ascii="TimesNewRomanPS" w:hAnsi="TimesNewRomanPS"/>
          <w:i/>
          <w:iCs/>
          <w:sz w:val="28"/>
          <w:szCs w:val="28"/>
        </w:rPr>
      </w:pPr>
      <w:hyperlink r:id="rId15" w:history="1">
        <w:r w:rsidR="00113BEF" w:rsidRPr="00113BEF">
          <w:rPr>
            <w:rStyle w:val="Hyperlink"/>
            <w:rFonts w:ascii="TimesNewRomanPS" w:hAnsi="TimesNewRomanPS"/>
            <w:i/>
            <w:iCs/>
            <w:sz w:val="28"/>
            <w:szCs w:val="28"/>
          </w:rPr>
          <w:t>https://github.com/eti-</w:t>
        </w:r>
        <w:r w:rsidR="00113BEF" w:rsidRPr="00113BEF">
          <w:rPr>
            <w:rStyle w:val="Hyperlink"/>
            <w:rFonts w:ascii="TimesNewRomanPS" w:hAnsi="TimesNewRomanPS"/>
            <w:i/>
            <w:iCs/>
            <w:sz w:val="28"/>
            <w:szCs w:val="28"/>
          </w:rPr>
          <w:t>e</w:t>
        </w:r>
        <w:r w:rsidR="00113BEF" w:rsidRPr="00113BEF">
          <w:rPr>
            <w:rStyle w:val="Hyperlink"/>
            <w:rFonts w:ascii="TimesNewRomanPS" w:hAnsi="TimesNewRomanPS"/>
            <w:i/>
            <w:iCs/>
            <w:sz w:val="28"/>
            <w:szCs w:val="28"/>
          </w:rPr>
          <w:t>top/algorithm-time-co</w:t>
        </w:r>
        <w:r w:rsidR="00113BEF" w:rsidRPr="00113BEF">
          <w:rPr>
            <w:rStyle w:val="Hyperlink"/>
            <w:rFonts w:ascii="TimesNewRomanPS" w:hAnsi="TimesNewRomanPS"/>
            <w:i/>
            <w:iCs/>
            <w:sz w:val="28"/>
            <w:szCs w:val="28"/>
          </w:rPr>
          <w:t>m</w:t>
        </w:r>
        <w:r w:rsidR="00113BEF" w:rsidRPr="00113BEF">
          <w:rPr>
            <w:rStyle w:val="Hyperlink"/>
            <w:rFonts w:ascii="TimesNewRomanPS" w:hAnsi="TimesNewRomanPS"/>
            <w:i/>
            <w:iCs/>
            <w:sz w:val="28"/>
            <w:szCs w:val="28"/>
          </w:rPr>
          <w:t>plexity</w:t>
        </w:r>
      </w:hyperlink>
    </w:p>
    <w:p w14:paraId="7A7F78DF" w14:textId="547AB25D" w:rsidR="00E3457A" w:rsidRDefault="00E3457A" w:rsidP="005751A1">
      <w:pPr>
        <w:spacing w:line="600" w:lineRule="auto"/>
        <w:rPr>
          <w:rStyle w:val="Hyperlink"/>
          <w:rFonts w:ascii="TimesNewRomanPS" w:hAnsi="TimesNewRomanPS"/>
          <w:i/>
          <w:iCs/>
          <w:sz w:val="28"/>
          <w:szCs w:val="28"/>
          <w:lang w:val="en-US"/>
        </w:rPr>
      </w:pPr>
      <w:r>
        <w:rPr>
          <w:rStyle w:val="Hyperlink"/>
          <w:rFonts w:ascii="TimesNewRomanPS" w:hAnsi="TimesNewRomanPS"/>
          <w:i/>
          <w:iCs/>
          <w:sz w:val="28"/>
          <w:szCs w:val="28"/>
          <w:lang w:val="en-US"/>
        </w:rPr>
        <w:t>Result on Google Sheets</w:t>
      </w:r>
    </w:p>
    <w:p w14:paraId="02196B76" w14:textId="5399A6ED" w:rsidR="00AB09D1" w:rsidRPr="00E3457A" w:rsidRDefault="00AB09D1" w:rsidP="005751A1">
      <w:pPr>
        <w:spacing w:line="600" w:lineRule="auto"/>
        <w:rPr>
          <w:lang w:val="en-US"/>
        </w:rPr>
      </w:pPr>
      <w:hyperlink r:id="rId16" w:history="1">
        <w:r w:rsidRPr="00AB09D1">
          <w:rPr>
            <w:rStyle w:val="Hyperlink"/>
            <w:rFonts w:ascii="TimesNewRomanPS" w:hAnsi="TimesNewRomanPS"/>
            <w:i/>
            <w:iCs/>
            <w:sz w:val="28"/>
            <w:szCs w:val="28"/>
            <w:lang w:val="en-US"/>
          </w:rPr>
          <w:t>Geeks for Geeks</w:t>
        </w:r>
      </w:hyperlink>
    </w:p>
    <w:sectPr w:rsidR="00AB09D1" w:rsidRPr="00E345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E729" w14:textId="77777777" w:rsidR="0004167E" w:rsidRDefault="0004167E" w:rsidP="00023364">
      <w:r>
        <w:separator/>
      </w:r>
    </w:p>
  </w:endnote>
  <w:endnote w:type="continuationSeparator" w:id="0">
    <w:p w14:paraId="514E6A24" w14:textId="77777777" w:rsidR="0004167E" w:rsidRDefault="0004167E" w:rsidP="00023364">
      <w:r>
        <w:continuationSeparator/>
      </w:r>
    </w:p>
  </w:endnote>
  <w:endnote w:type="continuationNotice" w:id="1">
    <w:p w14:paraId="764AEF60" w14:textId="77777777" w:rsidR="0004167E" w:rsidRDefault="00041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Math">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900A" w14:textId="77777777" w:rsidR="0004167E" w:rsidRDefault="0004167E" w:rsidP="00023364">
      <w:r>
        <w:separator/>
      </w:r>
    </w:p>
  </w:footnote>
  <w:footnote w:type="continuationSeparator" w:id="0">
    <w:p w14:paraId="1B06F2F5" w14:textId="77777777" w:rsidR="0004167E" w:rsidRDefault="0004167E" w:rsidP="00023364">
      <w:r>
        <w:continuationSeparator/>
      </w:r>
    </w:p>
  </w:footnote>
  <w:footnote w:type="continuationNotice" w:id="1">
    <w:p w14:paraId="3B70A763" w14:textId="77777777" w:rsidR="0004167E" w:rsidRDefault="000416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EEF"/>
    <w:multiLevelType w:val="multilevel"/>
    <w:tmpl w:val="DD884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55453"/>
    <w:multiLevelType w:val="hybridMultilevel"/>
    <w:tmpl w:val="6150D5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BD6175"/>
    <w:multiLevelType w:val="hybridMultilevel"/>
    <w:tmpl w:val="042C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F44A9"/>
    <w:multiLevelType w:val="hybridMultilevel"/>
    <w:tmpl w:val="8A6493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BA7F6F"/>
    <w:multiLevelType w:val="hybridMultilevel"/>
    <w:tmpl w:val="FE721CEA"/>
    <w:lvl w:ilvl="0" w:tplc="87AA0E8E">
      <w:start w:val="1"/>
      <w:numFmt w:val="decimal"/>
      <w:lvlText w:val="%1)"/>
      <w:lvlJc w:val="left"/>
      <w:pPr>
        <w:ind w:left="800" w:hanging="440"/>
      </w:pPr>
      <w:rPr>
        <w:rFonts w:ascii="TimesNewRomanPS" w:hAnsi="TimesNewRomanPS" w:hint="default"/>
        <w:b w:val="0"/>
        <w:i/>
        <w:sz w:val="28"/>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F2BB9"/>
    <w:multiLevelType w:val="hybridMultilevel"/>
    <w:tmpl w:val="06D21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A6F4E"/>
    <w:multiLevelType w:val="hybridMultilevel"/>
    <w:tmpl w:val="0238825C"/>
    <w:lvl w:ilvl="0" w:tplc="1010A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33139"/>
    <w:multiLevelType w:val="hybridMultilevel"/>
    <w:tmpl w:val="2654C2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465005C"/>
    <w:multiLevelType w:val="multilevel"/>
    <w:tmpl w:val="DD884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2CB6"/>
    <w:multiLevelType w:val="hybridMultilevel"/>
    <w:tmpl w:val="F10A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F3732F"/>
    <w:multiLevelType w:val="hybridMultilevel"/>
    <w:tmpl w:val="02388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132153"/>
    <w:multiLevelType w:val="multilevel"/>
    <w:tmpl w:val="DD88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E0BB7"/>
    <w:multiLevelType w:val="multilevel"/>
    <w:tmpl w:val="DD88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21992"/>
    <w:multiLevelType w:val="hybridMultilevel"/>
    <w:tmpl w:val="59A0C8D2"/>
    <w:lvl w:ilvl="0" w:tplc="5DEECBF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131705"/>
    <w:multiLevelType w:val="hybridMultilevel"/>
    <w:tmpl w:val="C270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836B3"/>
    <w:multiLevelType w:val="hybridMultilevel"/>
    <w:tmpl w:val="6150D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AF3857"/>
    <w:multiLevelType w:val="hybridMultilevel"/>
    <w:tmpl w:val="2BFCE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FF4F1F"/>
    <w:multiLevelType w:val="hybridMultilevel"/>
    <w:tmpl w:val="60D8B1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E0B0A"/>
    <w:multiLevelType w:val="multilevel"/>
    <w:tmpl w:val="DD88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A0649"/>
    <w:multiLevelType w:val="hybridMultilevel"/>
    <w:tmpl w:val="BBCE6D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084BA0"/>
    <w:multiLevelType w:val="multilevel"/>
    <w:tmpl w:val="E5B03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15F9E"/>
    <w:multiLevelType w:val="hybridMultilevel"/>
    <w:tmpl w:val="0422F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D72CCE"/>
    <w:multiLevelType w:val="hybridMultilevel"/>
    <w:tmpl w:val="162C0EF4"/>
    <w:lvl w:ilvl="0" w:tplc="745ED710">
      <w:start w:val="1"/>
      <w:numFmt w:val="decimal"/>
      <w:lvlText w:val="%1)"/>
      <w:lvlJc w:val="left"/>
      <w:pPr>
        <w:ind w:left="720" w:hanging="360"/>
      </w:pPr>
      <w:rPr>
        <w:rFonts w:ascii="Cambria Math" w:hAnsi="Cambria Math" w:cs="Cambria Math"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FE506D"/>
    <w:multiLevelType w:val="hybridMultilevel"/>
    <w:tmpl w:val="C7A827DA"/>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37C56"/>
    <w:multiLevelType w:val="hybridMultilevel"/>
    <w:tmpl w:val="E160C5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8B082D"/>
    <w:multiLevelType w:val="hybridMultilevel"/>
    <w:tmpl w:val="4F40ABD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3CA6D2C"/>
    <w:multiLevelType w:val="multilevel"/>
    <w:tmpl w:val="DD884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E06F6"/>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15:restartNumberingAfterBreak="0">
    <w:nsid w:val="7EDB6109"/>
    <w:multiLevelType w:val="multilevel"/>
    <w:tmpl w:val="DD884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778176">
    <w:abstractNumId w:val="7"/>
  </w:num>
  <w:num w:numId="2" w16cid:durableId="1223831000">
    <w:abstractNumId w:val="25"/>
  </w:num>
  <w:num w:numId="3" w16cid:durableId="1661811815">
    <w:abstractNumId w:val="23"/>
  </w:num>
  <w:num w:numId="4" w16cid:durableId="2124422916">
    <w:abstractNumId w:val="5"/>
  </w:num>
  <w:num w:numId="5" w16cid:durableId="1189758884">
    <w:abstractNumId w:val="13"/>
  </w:num>
  <w:num w:numId="6" w16cid:durableId="29575642">
    <w:abstractNumId w:val="27"/>
  </w:num>
  <w:num w:numId="7" w16cid:durableId="2110852900">
    <w:abstractNumId w:val="8"/>
  </w:num>
  <w:num w:numId="8" w16cid:durableId="1071779856">
    <w:abstractNumId w:val="4"/>
  </w:num>
  <w:num w:numId="9" w16cid:durableId="800416989">
    <w:abstractNumId w:val="11"/>
  </w:num>
  <w:num w:numId="10" w16cid:durableId="1298923716">
    <w:abstractNumId w:val="18"/>
  </w:num>
  <w:num w:numId="11" w16cid:durableId="1305235439">
    <w:abstractNumId w:val="22"/>
  </w:num>
  <w:num w:numId="12" w16cid:durableId="1899509018">
    <w:abstractNumId w:val="12"/>
  </w:num>
  <w:num w:numId="13" w16cid:durableId="1908225190">
    <w:abstractNumId w:val="28"/>
  </w:num>
  <w:num w:numId="14" w16cid:durableId="1804958086">
    <w:abstractNumId w:val="0"/>
  </w:num>
  <w:num w:numId="15" w16cid:durableId="2002851743">
    <w:abstractNumId w:val="26"/>
  </w:num>
  <w:num w:numId="16" w16cid:durableId="4671904">
    <w:abstractNumId w:val="14"/>
  </w:num>
  <w:num w:numId="17" w16cid:durableId="2005085083">
    <w:abstractNumId w:val="20"/>
  </w:num>
  <w:num w:numId="18" w16cid:durableId="104541690">
    <w:abstractNumId w:val="2"/>
  </w:num>
  <w:num w:numId="19" w16cid:durableId="1735228705">
    <w:abstractNumId w:val="9"/>
  </w:num>
  <w:num w:numId="20" w16cid:durableId="1668748557">
    <w:abstractNumId w:val="16"/>
  </w:num>
  <w:num w:numId="21" w16cid:durableId="1329556465">
    <w:abstractNumId w:val="15"/>
  </w:num>
  <w:num w:numId="22" w16cid:durableId="339090065">
    <w:abstractNumId w:val="17"/>
  </w:num>
  <w:num w:numId="23" w16cid:durableId="1692102579">
    <w:abstractNumId w:val="21"/>
  </w:num>
  <w:num w:numId="24" w16cid:durableId="967517413">
    <w:abstractNumId w:val="3"/>
  </w:num>
  <w:num w:numId="25" w16cid:durableId="1003779939">
    <w:abstractNumId w:val="19"/>
  </w:num>
  <w:num w:numId="26" w16cid:durableId="333536508">
    <w:abstractNumId w:val="6"/>
  </w:num>
  <w:num w:numId="27" w16cid:durableId="1251043509">
    <w:abstractNumId w:val="24"/>
  </w:num>
  <w:num w:numId="28" w16cid:durableId="275648084">
    <w:abstractNumId w:val="10"/>
  </w:num>
  <w:num w:numId="29" w16cid:durableId="9163979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ietop Abraham">
    <w15:presenceInfo w15:providerId="Windows Live" w15:userId="151b07f6c3b42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51"/>
    <w:rsid w:val="00003B3D"/>
    <w:rsid w:val="000060C6"/>
    <w:rsid w:val="0000619C"/>
    <w:rsid w:val="00023364"/>
    <w:rsid w:val="00031728"/>
    <w:rsid w:val="00037FD7"/>
    <w:rsid w:val="0004167E"/>
    <w:rsid w:val="00044161"/>
    <w:rsid w:val="00074B24"/>
    <w:rsid w:val="000908CE"/>
    <w:rsid w:val="000930F3"/>
    <w:rsid w:val="000A74B5"/>
    <w:rsid w:val="000B1C46"/>
    <w:rsid w:val="000D3935"/>
    <w:rsid w:val="000E20CC"/>
    <w:rsid w:val="000F52A2"/>
    <w:rsid w:val="000F5EFC"/>
    <w:rsid w:val="000F644E"/>
    <w:rsid w:val="001076FF"/>
    <w:rsid w:val="00107AAA"/>
    <w:rsid w:val="00113BEF"/>
    <w:rsid w:val="00120128"/>
    <w:rsid w:val="0012013E"/>
    <w:rsid w:val="001321CC"/>
    <w:rsid w:val="001466F7"/>
    <w:rsid w:val="00165708"/>
    <w:rsid w:val="00171A28"/>
    <w:rsid w:val="001A5624"/>
    <w:rsid w:val="001A79EA"/>
    <w:rsid w:val="001B33A9"/>
    <w:rsid w:val="001C5788"/>
    <w:rsid w:val="001D61A5"/>
    <w:rsid w:val="001F56FB"/>
    <w:rsid w:val="002075C8"/>
    <w:rsid w:val="00210DBD"/>
    <w:rsid w:val="002115B8"/>
    <w:rsid w:val="002173F5"/>
    <w:rsid w:val="00230830"/>
    <w:rsid w:val="00235A50"/>
    <w:rsid w:val="00240AFC"/>
    <w:rsid w:val="0024127B"/>
    <w:rsid w:val="00291A72"/>
    <w:rsid w:val="002970D0"/>
    <w:rsid w:val="002A2389"/>
    <w:rsid w:val="002D61DF"/>
    <w:rsid w:val="002D67D5"/>
    <w:rsid w:val="002D7015"/>
    <w:rsid w:val="002E6A1F"/>
    <w:rsid w:val="002F4A9B"/>
    <w:rsid w:val="002F7D39"/>
    <w:rsid w:val="003007E4"/>
    <w:rsid w:val="00307732"/>
    <w:rsid w:val="00326DE7"/>
    <w:rsid w:val="003353A4"/>
    <w:rsid w:val="003370AB"/>
    <w:rsid w:val="00343902"/>
    <w:rsid w:val="003508D2"/>
    <w:rsid w:val="0035515A"/>
    <w:rsid w:val="003628BC"/>
    <w:rsid w:val="0038389A"/>
    <w:rsid w:val="0038566A"/>
    <w:rsid w:val="00387054"/>
    <w:rsid w:val="00391D94"/>
    <w:rsid w:val="00392393"/>
    <w:rsid w:val="003C0BC9"/>
    <w:rsid w:val="003C37B1"/>
    <w:rsid w:val="003D08D7"/>
    <w:rsid w:val="003D7E30"/>
    <w:rsid w:val="003F7983"/>
    <w:rsid w:val="00413182"/>
    <w:rsid w:val="00413A88"/>
    <w:rsid w:val="00416DF1"/>
    <w:rsid w:val="004234A0"/>
    <w:rsid w:val="00423D55"/>
    <w:rsid w:val="00432540"/>
    <w:rsid w:val="0044353B"/>
    <w:rsid w:val="00444D4E"/>
    <w:rsid w:val="00455408"/>
    <w:rsid w:val="00456798"/>
    <w:rsid w:val="00464524"/>
    <w:rsid w:val="00473C83"/>
    <w:rsid w:val="00482624"/>
    <w:rsid w:val="00486684"/>
    <w:rsid w:val="00491551"/>
    <w:rsid w:val="00497479"/>
    <w:rsid w:val="004A79CB"/>
    <w:rsid w:val="004B49BD"/>
    <w:rsid w:val="004B525C"/>
    <w:rsid w:val="004B54D1"/>
    <w:rsid w:val="004B7C38"/>
    <w:rsid w:val="004C452A"/>
    <w:rsid w:val="004D3C42"/>
    <w:rsid w:val="004E68C9"/>
    <w:rsid w:val="004F363E"/>
    <w:rsid w:val="004F744C"/>
    <w:rsid w:val="005106F0"/>
    <w:rsid w:val="00535AE8"/>
    <w:rsid w:val="00536C27"/>
    <w:rsid w:val="00542E15"/>
    <w:rsid w:val="00564687"/>
    <w:rsid w:val="00572CDE"/>
    <w:rsid w:val="005751A1"/>
    <w:rsid w:val="00583086"/>
    <w:rsid w:val="005939F0"/>
    <w:rsid w:val="0059772A"/>
    <w:rsid w:val="005A570C"/>
    <w:rsid w:val="005E0128"/>
    <w:rsid w:val="005F1645"/>
    <w:rsid w:val="005F4356"/>
    <w:rsid w:val="005F7916"/>
    <w:rsid w:val="005F7CD3"/>
    <w:rsid w:val="006126BC"/>
    <w:rsid w:val="00635CF7"/>
    <w:rsid w:val="00637470"/>
    <w:rsid w:val="0063753D"/>
    <w:rsid w:val="00665FA9"/>
    <w:rsid w:val="006664EF"/>
    <w:rsid w:val="0068680B"/>
    <w:rsid w:val="00691C07"/>
    <w:rsid w:val="00692D26"/>
    <w:rsid w:val="006B7ECD"/>
    <w:rsid w:val="006D0F21"/>
    <w:rsid w:val="006D2DEA"/>
    <w:rsid w:val="006E45FF"/>
    <w:rsid w:val="006F40CA"/>
    <w:rsid w:val="006F5947"/>
    <w:rsid w:val="00703EE2"/>
    <w:rsid w:val="007042CF"/>
    <w:rsid w:val="00707674"/>
    <w:rsid w:val="0073130C"/>
    <w:rsid w:val="00741A15"/>
    <w:rsid w:val="007472B3"/>
    <w:rsid w:val="0075190E"/>
    <w:rsid w:val="00757FEB"/>
    <w:rsid w:val="00761BA6"/>
    <w:rsid w:val="0076458C"/>
    <w:rsid w:val="00772ABA"/>
    <w:rsid w:val="007958B8"/>
    <w:rsid w:val="007A70BD"/>
    <w:rsid w:val="007B0F30"/>
    <w:rsid w:val="007B57D5"/>
    <w:rsid w:val="007C316D"/>
    <w:rsid w:val="007C5E60"/>
    <w:rsid w:val="007D2C47"/>
    <w:rsid w:val="007D5D0B"/>
    <w:rsid w:val="007D673D"/>
    <w:rsid w:val="007F7297"/>
    <w:rsid w:val="00804CCD"/>
    <w:rsid w:val="008350F2"/>
    <w:rsid w:val="00840DA5"/>
    <w:rsid w:val="00862465"/>
    <w:rsid w:val="008637B7"/>
    <w:rsid w:val="00863A13"/>
    <w:rsid w:val="008736BC"/>
    <w:rsid w:val="00880542"/>
    <w:rsid w:val="008950D5"/>
    <w:rsid w:val="008B3FF3"/>
    <w:rsid w:val="008B4607"/>
    <w:rsid w:val="008C76FE"/>
    <w:rsid w:val="008D56FF"/>
    <w:rsid w:val="009054F5"/>
    <w:rsid w:val="0094104A"/>
    <w:rsid w:val="00977743"/>
    <w:rsid w:val="00982E51"/>
    <w:rsid w:val="009838F8"/>
    <w:rsid w:val="009866E8"/>
    <w:rsid w:val="00991D9A"/>
    <w:rsid w:val="00994546"/>
    <w:rsid w:val="009A20A9"/>
    <w:rsid w:val="009B0DC2"/>
    <w:rsid w:val="009B3575"/>
    <w:rsid w:val="009B55D2"/>
    <w:rsid w:val="009D473B"/>
    <w:rsid w:val="009F32B6"/>
    <w:rsid w:val="009F57AF"/>
    <w:rsid w:val="009F7325"/>
    <w:rsid w:val="00A16747"/>
    <w:rsid w:val="00A24B7D"/>
    <w:rsid w:val="00A27746"/>
    <w:rsid w:val="00A32EBA"/>
    <w:rsid w:val="00A3616C"/>
    <w:rsid w:val="00A74481"/>
    <w:rsid w:val="00A748DB"/>
    <w:rsid w:val="00A8633E"/>
    <w:rsid w:val="00A86788"/>
    <w:rsid w:val="00A868F4"/>
    <w:rsid w:val="00AA22E7"/>
    <w:rsid w:val="00AB09D1"/>
    <w:rsid w:val="00AB3C56"/>
    <w:rsid w:val="00AB6F0A"/>
    <w:rsid w:val="00AC1A62"/>
    <w:rsid w:val="00AC3634"/>
    <w:rsid w:val="00AE348E"/>
    <w:rsid w:val="00AF4047"/>
    <w:rsid w:val="00B35681"/>
    <w:rsid w:val="00B413AA"/>
    <w:rsid w:val="00B639A8"/>
    <w:rsid w:val="00B661E9"/>
    <w:rsid w:val="00B72533"/>
    <w:rsid w:val="00B93252"/>
    <w:rsid w:val="00BB494E"/>
    <w:rsid w:val="00BB65E0"/>
    <w:rsid w:val="00BC3007"/>
    <w:rsid w:val="00BC7051"/>
    <w:rsid w:val="00BE74E1"/>
    <w:rsid w:val="00BE7537"/>
    <w:rsid w:val="00BF1238"/>
    <w:rsid w:val="00C04BF5"/>
    <w:rsid w:val="00C22F88"/>
    <w:rsid w:val="00C51F1C"/>
    <w:rsid w:val="00C60739"/>
    <w:rsid w:val="00C74B77"/>
    <w:rsid w:val="00C80E05"/>
    <w:rsid w:val="00C94998"/>
    <w:rsid w:val="00CD21D4"/>
    <w:rsid w:val="00CD259F"/>
    <w:rsid w:val="00CE6539"/>
    <w:rsid w:val="00CE71EE"/>
    <w:rsid w:val="00CE748A"/>
    <w:rsid w:val="00CF1F4D"/>
    <w:rsid w:val="00D038A9"/>
    <w:rsid w:val="00D17A47"/>
    <w:rsid w:val="00D444C0"/>
    <w:rsid w:val="00D629DF"/>
    <w:rsid w:val="00D65559"/>
    <w:rsid w:val="00D7289F"/>
    <w:rsid w:val="00D860EB"/>
    <w:rsid w:val="00D96543"/>
    <w:rsid w:val="00DA39D8"/>
    <w:rsid w:val="00DA529A"/>
    <w:rsid w:val="00DB46B6"/>
    <w:rsid w:val="00DC6DAA"/>
    <w:rsid w:val="00DE1A4D"/>
    <w:rsid w:val="00DE1C3C"/>
    <w:rsid w:val="00DF3051"/>
    <w:rsid w:val="00DF3BF1"/>
    <w:rsid w:val="00E20E59"/>
    <w:rsid w:val="00E3457A"/>
    <w:rsid w:val="00E348B6"/>
    <w:rsid w:val="00E37B4C"/>
    <w:rsid w:val="00E43E52"/>
    <w:rsid w:val="00E5418A"/>
    <w:rsid w:val="00E557FF"/>
    <w:rsid w:val="00E56924"/>
    <w:rsid w:val="00E61A25"/>
    <w:rsid w:val="00E64FC7"/>
    <w:rsid w:val="00E80573"/>
    <w:rsid w:val="00E843BA"/>
    <w:rsid w:val="00E909F8"/>
    <w:rsid w:val="00E90A2A"/>
    <w:rsid w:val="00E957E0"/>
    <w:rsid w:val="00EA2A25"/>
    <w:rsid w:val="00EC720F"/>
    <w:rsid w:val="00ED2EFC"/>
    <w:rsid w:val="00ED60A7"/>
    <w:rsid w:val="00EF0B18"/>
    <w:rsid w:val="00F1374D"/>
    <w:rsid w:val="00F25251"/>
    <w:rsid w:val="00F27D5F"/>
    <w:rsid w:val="00F34010"/>
    <w:rsid w:val="00F34A20"/>
    <w:rsid w:val="00F620CE"/>
    <w:rsid w:val="00F65548"/>
    <w:rsid w:val="00F7445D"/>
    <w:rsid w:val="00F87101"/>
    <w:rsid w:val="00FA6805"/>
    <w:rsid w:val="00FC051C"/>
    <w:rsid w:val="00FC18CD"/>
    <w:rsid w:val="00FD1EEB"/>
    <w:rsid w:val="00FD66EA"/>
    <w:rsid w:val="00FE53B9"/>
    <w:rsid w:val="00FF6526"/>
    <w:rsid w:val="00FF7FA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E9CF"/>
  <w15:chartTrackingRefBased/>
  <w15:docId w15:val="{3B1EAC5D-8849-444E-97B5-B770F1BD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1D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B0F30"/>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F30"/>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0F30"/>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B0F30"/>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0F30"/>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0F30"/>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0F30"/>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0F3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0F3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051"/>
    <w:pPr>
      <w:spacing w:before="100" w:beforeAutospacing="1" w:after="100" w:afterAutospacing="1"/>
    </w:pPr>
  </w:style>
  <w:style w:type="paragraph" w:styleId="ListParagraph">
    <w:name w:val="List Paragraph"/>
    <w:basedOn w:val="Normal"/>
    <w:uiPriority w:val="34"/>
    <w:qFormat/>
    <w:rsid w:val="00210DBD"/>
    <w:pPr>
      <w:ind w:left="720"/>
      <w:contextualSpacing/>
    </w:pPr>
  </w:style>
  <w:style w:type="character" w:customStyle="1" w:styleId="Heading1Char">
    <w:name w:val="Heading 1 Char"/>
    <w:basedOn w:val="DefaultParagraphFont"/>
    <w:link w:val="Heading1"/>
    <w:uiPriority w:val="9"/>
    <w:rsid w:val="007B0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B0F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0F3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B0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0F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0F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0F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0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0F30"/>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0060C6"/>
  </w:style>
  <w:style w:type="paragraph" w:styleId="Header">
    <w:name w:val="header"/>
    <w:basedOn w:val="Normal"/>
    <w:link w:val="HeaderChar"/>
    <w:uiPriority w:val="99"/>
    <w:unhideWhenUsed/>
    <w:rsid w:val="00023364"/>
    <w:pPr>
      <w:tabs>
        <w:tab w:val="center" w:pos="4513"/>
        <w:tab w:val="right" w:pos="9026"/>
      </w:tabs>
    </w:pPr>
  </w:style>
  <w:style w:type="character" w:customStyle="1" w:styleId="HeaderChar">
    <w:name w:val="Header Char"/>
    <w:basedOn w:val="DefaultParagraphFont"/>
    <w:link w:val="Header"/>
    <w:uiPriority w:val="99"/>
    <w:rsid w:val="00023364"/>
    <w:rPr>
      <w:rFonts w:ascii="Times New Roman" w:eastAsia="Times New Roman" w:hAnsi="Times New Roman" w:cs="Times New Roman"/>
      <w:lang w:eastAsia="en-GB"/>
    </w:rPr>
  </w:style>
  <w:style w:type="paragraph" w:styleId="Footer">
    <w:name w:val="footer"/>
    <w:basedOn w:val="Normal"/>
    <w:link w:val="FooterChar"/>
    <w:uiPriority w:val="99"/>
    <w:unhideWhenUsed/>
    <w:rsid w:val="00023364"/>
    <w:pPr>
      <w:tabs>
        <w:tab w:val="center" w:pos="4513"/>
        <w:tab w:val="right" w:pos="9026"/>
      </w:tabs>
    </w:pPr>
  </w:style>
  <w:style w:type="character" w:customStyle="1" w:styleId="FooterChar">
    <w:name w:val="Footer Char"/>
    <w:basedOn w:val="DefaultParagraphFont"/>
    <w:link w:val="Footer"/>
    <w:uiPriority w:val="99"/>
    <w:rsid w:val="00023364"/>
    <w:rPr>
      <w:rFonts w:ascii="Times New Roman" w:eastAsia="Times New Roman" w:hAnsi="Times New Roman" w:cs="Times New Roman"/>
      <w:lang w:eastAsia="en-GB"/>
    </w:rPr>
  </w:style>
  <w:style w:type="character" w:styleId="Hyperlink">
    <w:name w:val="Hyperlink"/>
    <w:basedOn w:val="DefaultParagraphFont"/>
    <w:uiPriority w:val="99"/>
    <w:unhideWhenUsed/>
    <w:rsid w:val="00113BEF"/>
    <w:rPr>
      <w:color w:val="0563C1" w:themeColor="hyperlink"/>
      <w:u w:val="single"/>
    </w:rPr>
  </w:style>
  <w:style w:type="character" w:styleId="UnresolvedMention">
    <w:name w:val="Unresolved Mention"/>
    <w:basedOn w:val="DefaultParagraphFont"/>
    <w:uiPriority w:val="99"/>
    <w:semiHidden/>
    <w:unhideWhenUsed/>
    <w:rsid w:val="00113BEF"/>
    <w:rPr>
      <w:color w:val="605E5C"/>
      <w:shd w:val="clear" w:color="auto" w:fill="E1DFDD"/>
    </w:rPr>
  </w:style>
  <w:style w:type="character" w:styleId="FollowedHyperlink">
    <w:name w:val="FollowedHyperlink"/>
    <w:basedOn w:val="DefaultParagraphFont"/>
    <w:uiPriority w:val="99"/>
    <w:semiHidden/>
    <w:unhideWhenUsed/>
    <w:rsid w:val="00E34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109">
      <w:bodyDiv w:val="1"/>
      <w:marLeft w:val="0"/>
      <w:marRight w:val="0"/>
      <w:marTop w:val="0"/>
      <w:marBottom w:val="0"/>
      <w:divBdr>
        <w:top w:val="none" w:sz="0" w:space="0" w:color="auto"/>
        <w:left w:val="none" w:sz="0" w:space="0" w:color="auto"/>
        <w:bottom w:val="none" w:sz="0" w:space="0" w:color="auto"/>
        <w:right w:val="none" w:sz="0" w:space="0" w:color="auto"/>
      </w:divBdr>
    </w:div>
    <w:div w:id="7367947">
      <w:bodyDiv w:val="1"/>
      <w:marLeft w:val="0"/>
      <w:marRight w:val="0"/>
      <w:marTop w:val="0"/>
      <w:marBottom w:val="0"/>
      <w:divBdr>
        <w:top w:val="none" w:sz="0" w:space="0" w:color="auto"/>
        <w:left w:val="none" w:sz="0" w:space="0" w:color="auto"/>
        <w:bottom w:val="none" w:sz="0" w:space="0" w:color="auto"/>
        <w:right w:val="none" w:sz="0" w:space="0" w:color="auto"/>
      </w:divBdr>
    </w:div>
    <w:div w:id="93866704">
      <w:bodyDiv w:val="1"/>
      <w:marLeft w:val="0"/>
      <w:marRight w:val="0"/>
      <w:marTop w:val="0"/>
      <w:marBottom w:val="0"/>
      <w:divBdr>
        <w:top w:val="none" w:sz="0" w:space="0" w:color="auto"/>
        <w:left w:val="none" w:sz="0" w:space="0" w:color="auto"/>
        <w:bottom w:val="none" w:sz="0" w:space="0" w:color="auto"/>
        <w:right w:val="none" w:sz="0" w:space="0" w:color="auto"/>
      </w:divBdr>
      <w:divsChild>
        <w:div w:id="1570532787">
          <w:marLeft w:val="0"/>
          <w:marRight w:val="0"/>
          <w:marTop w:val="0"/>
          <w:marBottom w:val="0"/>
          <w:divBdr>
            <w:top w:val="none" w:sz="0" w:space="0" w:color="auto"/>
            <w:left w:val="none" w:sz="0" w:space="0" w:color="auto"/>
            <w:bottom w:val="none" w:sz="0" w:space="0" w:color="auto"/>
            <w:right w:val="none" w:sz="0" w:space="0" w:color="auto"/>
          </w:divBdr>
          <w:divsChild>
            <w:div w:id="1911308523">
              <w:marLeft w:val="0"/>
              <w:marRight w:val="0"/>
              <w:marTop w:val="0"/>
              <w:marBottom w:val="0"/>
              <w:divBdr>
                <w:top w:val="none" w:sz="0" w:space="0" w:color="auto"/>
                <w:left w:val="none" w:sz="0" w:space="0" w:color="auto"/>
                <w:bottom w:val="none" w:sz="0" w:space="0" w:color="auto"/>
                <w:right w:val="none" w:sz="0" w:space="0" w:color="auto"/>
              </w:divBdr>
            </w:div>
            <w:div w:id="273942998">
              <w:marLeft w:val="0"/>
              <w:marRight w:val="0"/>
              <w:marTop w:val="0"/>
              <w:marBottom w:val="0"/>
              <w:divBdr>
                <w:top w:val="none" w:sz="0" w:space="0" w:color="auto"/>
                <w:left w:val="none" w:sz="0" w:space="0" w:color="auto"/>
                <w:bottom w:val="none" w:sz="0" w:space="0" w:color="auto"/>
                <w:right w:val="none" w:sz="0" w:space="0" w:color="auto"/>
              </w:divBdr>
            </w:div>
            <w:div w:id="1828202593">
              <w:marLeft w:val="0"/>
              <w:marRight w:val="0"/>
              <w:marTop w:val="0"/>
              <w:marBottom w:val="0"/>
              <w:divBdr>
                <w:top w:val="none" w:sz="0" w:space="0" w:color="auto"/>
                <w:left w:val="none" w:sz="0" w:space="0" w:color="auto"/>
                <w:bottom w:val="none" w:sz="0" w:space="0" w:color="auto"/>
                <w:right w:val="none" w:sz="0" w:space="0" w:color="auto"/>
              </w:divBdr>
            </w:div>
            <w:div w:id="551162023">
              <w:marLeft w:val="0"/>
              <w:marRight w:val="0"/>
              <w:marTop w:val="0"/>
              <w:marBottom w:val="0"/>
              <w:divBdr>
                <w:top w:val="none" w:sz="0" w:space="0" w:color="auto"/>
                <w:left w:val="none" w:sz="0" w:space="0" w:color="auto"/>
                <w:bottom w:val="none" w:sz="0" w:space="0" w:color="auto"/>
                <w:right w:val="none" w:sz="0" w:space="0" w:color="auto"/>
              </w:divBdr>
            </w:div>
            <w:div w:id="1534146849">
              <w:marLeft w:val="0"/>
              <w:marRight w:val="0"/>
              <w:marTop w:val="0"/>
              <w:marBottom w:val="0"/>
              <w:divBdr>
                <w:top w:val="none" w:sz="0" w:space="0" w:color="auto"/>
                <w:left w:val="none" w:sz="0" w:space="0" w:color="auto"/>
                <w:bottom w:val="none" w:sz="0" w:space="0" w:color="auto"/>
                <w:right w:val="none" w:sz="0" w:space="0" w:color="auto"/>
              </w:divBdr>
            </w:div>
            <w:div w:id="1283729527">
              <w:marLeft w:val="0"/>
              <w:marRight w:val="0"/>
              <w:marTop w:val="0"/>
              <w:marBottom w:val="0"/>
              <w:divBdr>
                <w:top w:val="none" w:sz="0" w:space="0" w:color="auto"/>
                <w:left w:val="none" w:sz="0" w:space="0" w:color="auto"/>
                <w:bottom w:val="none" w:sz="0" w:space="0" w:color="auto"/>
                <w:right w:val="none" w:sz="0" w:space="0" w:color="auto"/>
              </w:divBdr>
            </w:div>
            <w:div w:id="2100329123">
              <w:marLeft w:val="0"/>
              <w:marRight w:val="0"/>
              <w:marTop w:val="0"/>
              <w:marBottom w:val="0"/>
              <w:divBdr>
                <w:top w:val="none" w:sz="0" w:space="0" w:color="auto"/>
                <w:left w:val="none" w:sz="0" w:space="0" w:color="auto"/>
                <w:bottom w:val="none" w:sz="0" w:space="0" w:color="auto"/>
                <w:right w:val="none" w:sz="0" w:space="0" w:color="auto"/>
              </w:divBdr>
            </w:div>
            <w:div w:id="2094620713">
              <w:marLeft w:val="0"/>
              <w:marRight w:val="0"/>
              <w:marTop w:val="0"/>
              <w:marBottom w:val="0"/>
              <w:divBdr>
                <w:top w:val="none" w:sz="0" w:space="0" w:color="auto"/>
                <w:left w:val="none" w:sz="0" w:space="0" w:color="auto"/>
                <w:bottom w:val="none" w:sz="0" w:space="0" w:color="auto"/>
                <w:right w:val="none" w:sz="0" w:space="0" w:color="auto"/>
              </w:divBdr>
            </w:div>
            <w:div w:id="551774404">
              <w:marLeft w:val="0"/>
              <w:marRight w:val="0"/>
              <w:marTop w:val="0"/>
              <w:marBottom w:val="0"/>
              <w:divBdr>
                <w:top w:val="none" w:sz="0" w:space="0" w:color="auto"/>
                <w:left w:val="none" w:sz="0" w:space="0" w:color="auto"/>
                <w:bottom w:val="none" w:sz="0" w:space="0" w:color="auto"/>
                <w:right w:val="none" w:sz="0" w:space="0" w:color="auto"/>
              </w:divBdr>
            </w:div>
            <w:div w:id="1621259799">
              <w:marLeft w:val="0"/>
              <w:marRight w:val="0"/>
              <w:marTop w:val="0"/>
              <w:marBottom w:val="0"/>
              <w:divBdr>
                <w:top w:val="none" w:sz="0" w:space="0" w:color="auto"/>
                <w:left w:val="none" w:sz="0" w:space="0" w:color="auto"/>
                <w:bottom w:val="none" w:sz="0" w:space="0" w:color="auto"/>
                <w:right w:val="none" w:sz="0" w:space="0" w:color="auto"/>
              </w:divBdr>
            </w:div>
            <w:div w:id="1769278659">
              <w:marLeft w:val="0"/>
              <w:marRight w:val="0"/>
              <w:marTop w:val="0"/>
              <w:marBottom w:val="0"/>
              <w:divBdr>
                <w:top w:val="none" w:sz="0" w:space="0" w:color="auto"/>
                <w:left w:val="none" w:sz="0" w:space="0" w:color="auto"/>
                <w:bottom w:val="none" w:sz="0" w:space="0" w:color="auto"/>
                <w:right w:val="none" w:sz="0" w:space="0" w:color="auto"/>
              </w:divBdr>
            </w:div>
            <w:div w:id="363402928">
              <w:marLeft w:val="0"/>
              <w:marRight w:val="0"/>
              <w:marTop w:val="0"/>
              <w:marBottom w:val="0"/>
              <w:divBdr>
                <w:top w:val="none" w:sz="0" w:space="0" w:color="auto"/>
                <w:left w:val="none" w:sz="0" w:space="0" w:color="auto"/>
                <w:bottom w:val="none" w:sz="0" w:space="0" w:color="auto"/>
                <w:right w:val="none" w:sz="0" w:space="0" w:color="auto"/>
              </w:divBdr>
            </w:div>
            <w:div w:id="2010865157">
              <w:marLeft w:val="0"/>
              <w:marRight w:val="0"/>
              <w:marTop w:val="0"/>
              <w:marBottom w:val="0"/>
              <w:divBdr>
                <w:top w:val="none" w:sz="0" w:space="0" w:color="auto"/>
                <w:left w:val="none" w:sz="0" w:space="0" w:color="auto"/>
                <w:bottom w:val="none" w:sz="0" w:space="0" w:color="auto"/>
                <w:right w:val="none" w:sz="0" w:space="0" w:color="auto"/>
              </w:divBdr>
            </w:div>
            <w:div w:id="65077345">
              <w:marLeft w:val="0"/>
              <w:marRight w:val="0"/>
              <w:marTop w:val="0"/>
              <w:marBottom w:val="0"/>
              <w:divBdr>
                <w:top w:val="none" w:sz="0" w:space="0" w:color="auto"/>
                <w:left w:val="none" w:sz="0" w:space="0" w:color="auto"/>
                <w:bottom w:val="none" w:sz="0" w:space="0" w:color="auto"/>
                <w:right w:val="none" w:sz="0" w:space="0" w:color="auto"/>
              </w:divBdr>
            </w:div>
            <w:div w:id="514928631">
              <w:marLeft w:val="0"/>
              <w:marRight w:val="0"/>
              <w:marTop w:val="0"/>
              <w:marBottom w:val="0"/>
              <w:divBdr>
                <w:top w:val="none" w:sz="0" w:space="0" w:color="auto"/>
                <w:left w:val="none" w:sz="0" w:space="0" w:color="auto"/>
                <w:bottom w:val="none" w:sz="0" w:space="0" w:color="auto"/>
                <w:right w:val="none" w:sz="0" w:space="0" w:color="auto"/>
              </w:divBdr>
            </w:div>
            <w:div w:id="762383358">
              <w:marLeft w:val="0"/>
              <w:marRight w:val="0"/>
              <w:marTop w:val="0"/>
              <w:marBottom w:val="0"/>
              <w:divBdr>
                <w:top w:val="none" w:sz="0" w:space="0" w:color="auto"/>
                <w:left w:val="none" w:sz="0" w:space="0" w:color="auto"/>
                <w:bottom w:val="none" w:sz="0" w:space="0" w:color="auto"/>
                <w:right w:val="none" w:sz="0" w:space="0" w:color="auto"/>
              </w:divBdr>
            </w:div>
            <w:div w:id="616067750">
              <w:marLeft w:val="0"/>
              <w:marRight w:val="0"/>
              <w:marTop w:val="0"/>
              <w:marBottom w:val="0"/>
              <w:divBdr>
                <w:top w:val="none" w:sz="0" w:space="0" w:color="auto"/>
                <w:left w:val="none" w:sz="0" w:space="0" w:color="auto"/>
                <w:bottom w:val="none" w:sz="0" w:space="0" w:color="auto"/>
                <w:right w:val="none" w:sz="0" w:space="0" w:color="auto"/>
              </w:divBdr>
            </w:div>
            <w:div w:id="2004582201">
              <w:marLeft w:val="0"/>
              <w:marRight w:val="0"/>
              <w:marTop w:val="0"/>
              <w:marBottom w:val="0"/>
              <w:divBdr>
                <w:top w:val="none" w:sz="0" w:space="0" w:color="auto"/>
                <w:left w:val="none" w:sz="0" w:space="0" w:color="auto"/>
                <w:bottom w:val="none" w:sz="0" w:space="0" w:color="auto"/>
                <w:right w:val="none" w:sz="0" w:space="0" w:color="auto"/>
              </w:divBdr>
            </w:div>
            <w:div w:id="1454518820">
              <w:marLeft w:val="0"/>
              <w:marRight w:val="0"/>
              <w:marTop w:val="0"/>
              <w:marBottom w:val="0"/>
              <w:divBdr>
                <w:top w:val="none" w:sz="0" w:space="0" w:color="auto"/>
                <w:left w:val="none" w:sz="0" w:space="0" w:color="auto"/>
                <w:bottom w:val="none" w:sz="0" w:space="0" w:color="auto"/>
                <w:right w:val="none" w:sz="0" w:space="0" w:color="auto"/>
              </w:divBdr>
            </w:div>
            <w:div w:id="876086902">
              <w:marLeft w:val="0"/>
              <w:marRight w:val="0"/>
              <w:marTop w:val="0"/>
              <w:marBottom w:val="0"/>
              <w:divBdr>
                <w:top w:val="none" w:sz="0" w:space="0" w:color="auto"/>
                <w:left w:val="none" w:sz="0" w:space="0" w:color="auto"/>
                <w:bottom w:val="none" w:sz="0" w:space="0" w:color="auto"/>
                <w:right w:val="none" w:sz="0" w:space="0" w:color="auto"/>
              </w:divBdr>
            </w:div>
            <w:div w:id="1956674647">
              <w:marLeft w:val="0"/>
              <w:marRight w:val="0"/>
              <w:marTop w:val="0"/>
              <w:marBottom w:val="0"/>
              <w:divBdr>
                <w:top w:val="none" w:sz="0" w:space="0" w:color="auto"/>
                <w:left w:val="none" w:sz="0" w:space="0" w:color="auto"/>
                <w:bottom w:val="none" w:sz="0" w:space="0" w:color="auto"/>
                <w:right w:val="none" w:sz="0" w:space="0" w:color="auto"/>
              </w:divBdr>
            </w:div>
            <w:div w:id="1125272515">
              <w:marLeft w:val="0"/>
              <w:marRight w:val="0"/>
              <w:marTop w:val="0"/>
              <w:marBottom w:val="0"/>
              <w:divBdr>
                <w:top w:val="none" w:sz="0" w:space="0" w:color="auto"/>
                <w:left w:val="none" w:sz="0" w:space="0" w:color="auto"/>
                <w:bottom w:val="none" w:sz="0" w:space="0" w:color="auto"/>
                <w:right w:val="none" w:sz="0" w:space="0" w:color="auto"/>
              </w:divBdr>
            </w:div>
            <w:div w:id="322659744">
              <w:marLeft w:val="0"/>
              <w:marRight w:val="0"/>
              <w:marTop w:val="0"/>
              <w:marBottom w:val="0"/>
              <w:divBdr>
                <w:top w:val="none" w:sz="0" w:space="0" w:color="auto"/>
                <w:left w:val="none" w:sz="0" w:space="0" w:color="auto"/>
                <w:bottom w:val="none" w:sz="0" w:space="0" w:color="auto"/>
                <w:right w:val="none" w:sz="0" w:space="0" w:color="auto"/>
              </w:divBdr>
            </w:div>
            <w:div w:id="1518422624">
              <w:marLeft w:val="0"/>
              <w:marRight w:val="0"/>
              <w:marTop w:val="0"/>
              <w:marBottom w:val="0"/>
              <w:divBdr>
                <w:top w:val="none" w:sz="0" w:space="0" w:color="auto"/>
                <w:left w:val="none" w:sz="0" w:space="0" w:color="auto"/>
                <w:bottom w:val="none" w:sz="0" w:space="0" w:color="auto"/>
                <w:right w:val="none" w:sz="0" w:space="0" w:color="auto"/>
              </w:divBdr>
            </w:div>
            <w:div w:id="1665890704">
              <w:marLeft w:val="0"/>
              <w:marRight w:val="0"/>
              <w:marTop w:val="0"/>
              <w:marBottom w:val="0"/>
              <w:divBdr>
                <w:top w:val="none" w:sz="0" w:space="0" w:color="auto"/>
                <w:left w:val="none" w:sz="0" w:space="0" w:color="auto"/>
                <w:bottom w:val="none" w:sz="0" w:space="0" w:color="auto"/>
                <w:right w:val="none" w:sz="0" w:space="0" w:color="auto"/>
              </w:divBdr>
            </w:div>
            <w:div w:id="628317368">
              <w:marLeft w:val="0"/>
              <w:marRight w:val="0"/>
              <w:marTop w:val="0"/>
              <w:marBottom w:val="0"/>
              <w:divBdr>
                <w:top w:val="none" w:sz="0" w:space="0" w:color="auto"/>
                <w:left w:val="none" w:sz="0" w:space="0" w:color="auto"/>
                <w:bottom w:val="none" w:sz="0" w:space="0" w:color="auto"/>
                <w:right w:val="none" w:sz="0" w:space="0" w:color="auto"/>
              </w:divBdr>
            </w:div>
            <w:div w:id="898590358">
              <w:marLeft w:val="0"/>
              <w:marRight w:val="0"/>
              <w:marTop w:val="0"/>
              <w:marBottom w:val="0"/>
              <w:divBdr>
                <w:top w:val="none" w:sz="0" w:space="0" w:color="auto"/>
                <w:left w:val="none" w:sz="0" w:space="0" w:color="auto"/>
                <w:bottom w:val="none" w:sz="0" w:space="0" w:color="auto"/>
                <w:right w:val="none" w:sz="0" w:space="0" w:color="auto"/>
              </w:divBdr>
            </w:div>
            <w:div w:id="887762108">
              <w:marLeft w:val="0"/>
              <w:marRight w:val="0"/>
              <w:marTop w:val="0"/>
              <w:marBottom w:val="0"/>
              <w:divBdr>
                <w:top w:val="none" w:sz="0" w:space="0" w:color="auto"/>
                <w:left w:val="none" w:sz="0" w:space="0" w:color="auto"/>
                <w:bottom w:val="none" w:sz="0" w:space="0" w:color="auto"/>
                <w:right w:val="none" w:sz="0" w:space="0" w:color="auto"/>
              </w:divBdr>
            </w:div>
            <w:div w:id="1256327886">
              <w:marLeft w:val="0"/>
              <w:marRight w:val="0"/>
              <w:marTop w:val="0"/>
              <w:marBottom w:val="0"/>
              <w:divBdr>
                <w:top w:val="none" w:sz="0" w:space="0" w:color="auto"/>
                <w:left w:val="none" w:sz="0" w:space="0" w:color="auto"/>
                <w:bottom w:val="none" w:sz="0" w:space="0" w:color="auto"/>
                <w:right w:val="none" w:sz="0" w:space="0" w:color="auto"/>
              </w:divBdr>
            </w:div>
            <w:div w:id="2067609513">
              <w:marLeft w:val="0"/>
              <w:marRight w:val="0"/>
              <w:marTop w:val="0"/>
              <w:marBottom w:val="0"/>
              <w:divBdr>
                <w:top w:val="none" w:sz="0" w:space="0" w:color="auto"/>
                <w:left w:val="none" w:sz="0" w:space="0" w:color="auto"/>
                <w:bottom w:val="none" w:sz="0" w:space="0" w:color="auto"/>
                <w:right w:val="none" w:sz="0" w:space="0" w:color="auto"/>
              </w:divBdr>
            </w:div>
            <w:div w:id="1802577857">
              <w:marLeft w:val="0"/>
              <w:marRight w:val="0"/>
              <w:marTop w:val="0"/>
              <w:marBottom w:val="0"/>
              <w:divBdr>
                <w:top w:val="none" w:sz="0" w:space="0" w:color="auto"/>
                <w:left w:val="none" w:sz="0" w:space="0" w:color="auto"/>
                <w:bottom w:val="none" w:sz="0" w:space="0" w:color="auto"/>
                <w:right w:val="none" w:sz="0" w:space="0" w:color="auto"/>
              </w:divBdr>
            </w:div>
            <w:div w:id="1041397904">
              <w:marLeft w:val="0"/>
              <w:marRight w:val="0"/>
              <w:marTop w:val="0"/>
              <w:marBottom w:val="0"/>
              <w:divBdr>
                <w:top w:val="none" w:sz="0" w:space="0" w:color="auto"/>
                <w:left w:val="none" w:sz="0" w:space="0" w:color="auto"/>
                <w:bottom w:val="none" w:sz="0" w:space="0" w:color="auto"/>
                <w:right w:val="none" w:sz="0" w:space="0" w:color="auto"/>
              </w:divBdr>
            </w:div>
            <w:div w:id="1271670123">
              <w:marLeft w:val="0"/>
              <w:marRight w:val="0"/>
              <w:marTop w:val="0"/>
              <w:marBottom w:val="0"/>
              <w:divBdr>
                <w:top w:val="none" w:sz="0" w:space="0" w:color="auto"/>
                <w:left w:val="none" w:sz="0" w:space="0" w:color="auto"/>
                <w:bottom w:val="none" w:sz="0" w:space="0" w:color="auto"/>
                <w:right w:val="none" w:sz="0" w:space="0" w:color="auto"/>
              </w:divBdr>
            </w:div>
            <w:div w:id="210965871">
              <w:marLeft w:val="0"/>
              <w:marRight w:val="0"/>
              <w:marTop w:val="0"/>
              <w:marBottom w:val="0"/>
              <w:divBdr>
                <w:top w:val="none" w:sz="0" w:space="0" w:color="auto"/>
                <w:left w:val="none" w:sz="0" w:space="0" w:color="auto"/>
                <w:bottom w:val="none" w:sz="0" w:space="0" w:color="auto"/>
                <w:right w:val="none" w:sz="0" w:space="0" w:color="auto"/>
              </w:divBdr>
            </w:div>
            <w:div w:id="1522813139">
              <w:marLeft w:val="0"/>
              <w:marRight w:val="0"/>
              <w:marTop w:val="0"/>
              <w:marBottom w:val="0"/>
              <w:divBdr>
                <w:top w:val="none" w:sz="0" w:space="0" w:color="auto"/>
                <w:left w:val="none" w:sz="0" w:space="0" w:color="auto"/>
                <w:bottom w:val="none" w:sz="0" w:space="0" w:color="auto"/>
                <w:right w:val="none" w:sz="0" w:space="0" w:color="auto"/>
              </w:divBdr>
            </w:div>
            <w:div w:id="1492520991">
              <w:marLeft w:val="0"/>
              <w:marRight w:val="0"/>
              <w:marTop w:val="0"/>
              <w:marBottom w:val="0"/>
              <w:divBdr>
                <w:top w:val="none" w:sz="0" w:space="0" w:color="auto"/>
                <w:left w:val="none" w:sz="0" w:space="0" w:color="auto"/>
                <w:bottom w:val="none" w:sz="0" w:space="0" w:color="auto"/>
                <w:right w:val="none" w:sz="0" w:space="0" w:color="auto"/>
              </w:divBdr>
            </w:div>
            <w:div w:id="1995790672">
              <w:marLeft w:val="0"/>
              <w:marRight w:val="0"/>
              <w:marTop w:val="0"/>
              <w:marBottom w:val="0"/>
              <w:divBdr>
                <w:top w:val="none" w:sz="0" w:space="0" w:color="auto"/>
                <w:left w:val="none" w:sz="0" w:space="0" w:color="auto"/>
                <w:bottom w:val="none" w:sz="0" w:space="0" w:color="auto"/>
                <w:right w:val="none" w:sz="0" w:space="0" w:color="auto"/>
              </w:divBdr>
            </w:div>
            <w:div w:id="2034722753">
              <w:marLeft w:val="0"/>
              <w:marRight w:val="0"/>
              <w:marTop w:val="0"/>
              <w:marBottom w:val="0"/>
              <w:divBdr>
                <w:top w:val="none" w:sz="0" w:space="0" w:color="auto"/>
                <w:left w:val="none" w:sz="0" w:space="0" w:color="auto"/>
                <w:bottom w:val="none" w:sz="0" w:space="0" w:color="auto"/>
                <w:right w:val="none" w:sz="0" w:space="0" w:color="auto"/>
              </w:divBdr>
            </w:div>
            <w:div w:id="20941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640">
      <w:bodyDiv w:val="1"/>
      <w:marLeft w:val="0"/>
      <w:marRight w:val="0"/>
      <w:marTop w:val="0"/>
      <w:marBottom w:val="0"/>
      <w:divBdr>
        <w:top w:val="none" w:sz="0" w:space="0" w:color="auto"/>
        <w:left w:val="none" w:sz="0" w:space="0" w:color="auto"/>
        <w:bottom w:val="none" w:sz="0" w:space="0" w:color="auto"/>
        <w:right w:val="none" w:sz="0" w:space="0" w:color="auto"/>
      </w:divBdr>
      <w:divsChild>
        <w:div w:id="132137151">
          <w:marLeft w:val="0"/>
          <w:marRight w:val="0"/>
          <w:marTop w:val="0"/>
          <w:marBottom w:val="0"/>
          <w:divBdr>
            <w:top w:val="none" w:sz="0" w:space="0" w:color="auto"/>
            <w:left w:val="none" w:sz="0" w:space="0" w:color="auto"/>
            <w:bottom w:val="none" w:sz="0" w:space="0" w:color="auto"/>
            <w:right w:val="none" w:sz="0" w:space="0" w:color="auto"/>
          </w:divBdr>
          <w:divsChild>
            <w:div w:id="22638454">
              <w:marLeft w:val="0"/>
              <w:marRight w:val="0"/>
              <w:marTop w:val="0"/>
              <w:marBottom w:val="0"/>
              <w:divBdr>
                <w:top w:val="none" w:sz="0" w:space="0" w:color="auto"/>
                <w:left w:val="none" w:sz="0" w:space="0" w:color="auto"/>
                <w:bottom w:val="none" w:sz="0" w:space="0" w:color="auto"/>
                <w:right w:val="none" w:sz="0" w:space="0" w:color="auto"/>
              </w:divBdr>
            </w:div>
            <w:div w:id="967901226">
              <w:marLeft w:val="0"/>
              <w:marRight w:val="0"/>
              <w:marTop w:val="0"/>
              <w:marBottom w:val="0"/>
              <w:divBdr>
                <w:top w:val="none" w:sz="0" w:space="0" w:color="auto"/>
                <w:left w:val="none" w:sz="0" w:space="0" w:color="auto"/>
                <w:bottom w:val="none" w:sz="0" w:space="0" w:color="auto"/>
                <w:right w:val="none" w:sz="0" w:space="0" w:color="auto"/>
              </w:divBdr>
            </w:div>
            <w:div w:id="1214656207">
              <w:marLeft w:val="0"/>
              <w:marRight w:val="0"/>
              <w:marTop w:val="0"/>
              <w:marBottom w:val="0"/>
              <w:divBdr>
                <w:top w:val="none" w:sz="0" w:space="0" w:color="auto"/>
                <w:left w:val="none" w:sz="0" w:space="0" w:color="auto"/>
                <w:bottom w:val="none" w:sz="0" w:space="0" w:color="auto"/>
                <w:right w:val="none" w:sz="0" w:space="0" w:color="auto"/>
              </w:divBdr>
            </w:div>
            <w:div w:id="1204176107">
              <w:marLeft w:val="0"/>
              <w:marRight w:val="0"/>
              <w:marTop w:val="0"/>
              <w:marBottom w:val="0"/>
              <w:divBdr>
                <w:top w:val="none" w:sz="0" w:space="0" w:color="auto"/>
                <w:left w:val="none" w:sz="0" w:space="0" w:color="auto"/>
                <w:bottom w:val="none" w:sz="0" w:space="0" w:color="auto"/>
                <w:right w:val="none" w:sz="0" w:space="0" w:color="auto"/>
              </w:divBdr>
            </w:div>
            <w:div w:id="258834331">
              <w:marLeft w:val="0"/>
              <w:marRight w:val="0"/>
              <w:marTop w:val="0"/>
              <w:marBottom w:val="0"/>
              <w:divBdr>
                <w:top w:val="none" w:sz="0" w:space="0" w:color="auto"/>
                <w:left w:val="none" w:sz="0" w:space="0" w:color="auto"/>
                <w:bottom w:val="none" w:sz="0" w:space="0" w:color="auto"/>
                <w:right w:val="none" w:sz="0" w:space="0" w:color="auto"/>
              </w:divBdr>
            </w:div>
            <w:div w:id="20583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250">
      <w:bodyDiv w:val="1"/>
      <w:marLeft w:val="0"/>
      <w:marRight w:val="0"/>
      <w:marTop w:val="0"/>
      <w:marBottom w:val="0"/>
      <w:divBdr>
        <w:top w:val="none" w:sz="0" w:space="0" w:color="auto"/>
        <w:left w:val="none" w:sz="0" w:space="0" w:color="auto"/>
        <w:bottom w:val="none" w:sz="0" w:space="0" w:color="auto"/>
        <w:right w:val="none" w:sz="0" w:space="0" w:color="auto"/>
      </w:divBdr>
    </w:div>
    <w:div w:id="124857274">
      <w:bodyDiv w:val="1"/>
      <w:marLeft w:val="0"/>
      <w:marRight w:val="0"/>
      <w:marTop w:val="0"/>
      <w:marBottom w:val="0"/>
      <w:divBdr>
        <w:top w:val="none" w:sz="0" w:space="0" w:color="auto"/>
        <w:left w:val="none" w:sz="0" w:space="0" w:color="auto"/>
        <w:bottom w:val="none" w:sz="0" w:space="0" w:color="auto"/>
        <w:right w:val="none" w:sz="0" w:space="0" w:color="auto"/>
      </w:divBdr>
    </w:div>
    <w:div w:id="160045122">
      <w:bodyDiv w:val="1"/>
      <w:marLeft w:val="0"/>
      <w:marRight w:val="0"/>
      <w:marTop w:val="0"/>
      <w:marBottom w:val="0"/>
      <w:divBdr>
        <w:top w:val="none" w:sz="0" w:space="0" w:color="auto"/>
        <w:left w:val="none" w:sz="0" w:space="0" w:color="auto"/>
        <w:bottom w:val="none" w:sz="0" w:space="0" w:color="auto"/>
        <w:right w:val="none" w:sz="0" w:space="0" w:color="auto"/>
      </w:divBdr>
      <w:divsChild>
        <w:div w:id="1325813525">
          <w:marLeft w:val="0"/>
          <w:marRight w:val="0"/>
          <w:marTop w:val="0"/>
          <w:marBottom w:val="0"/>
          <w:divBdr>
            <w:top w:val="none" w:sz="0" w:space="0" w:color="auto"/>
            <w:left w:val="none" w:sz="0" w:space="0" w:color="auto"/>
            <w:bottom w:val="none" w:sz="0" w:space="0" w:color="auto"/>
            <w:right w:val="none" w:sz="0" w:space="0" w:color="auto"/>
          </w:divBdr>
          <w:divsChild>
            <w:div w:id="2005087701">
              <w:marLeft w:val="0"/>
              <w:marRight w:val="0"/>
              <w:marTop w:val="0"/>
              <w:marBottom w:val="0"/>
              <w:divBdr>
                <w:top w:val="none" w:sz="0" w:space="0" w:color="auto"/>
                <w:left w:val="none" w:sz="0" w:space="0" w:color="auto"/>
                <w:bottom w:val="none" w:sz="0" w:space="0" w:color="auto"/>
                <w:right w:val="none" w:sz="0" w:space="0" w:color="auto"/>
              </w:divBdr>
              <w:divsChild>
                <w:div w:id="474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3379">
      <w:bodyDiv w:val="1"/>
      <w:marLeft w:val="0"/>
      <w:marRight w:val="0"/>
      <w:marTop w:val="0"/>
      <w:marBottom w:val="0"/>
      <w:divBdr>
        <w:top w:val="none" w:sz="0" w:space="0" w:color="auto"/>
        <w:left w:val="none" w:sz="0" w:space="0" w:color="auto"/>
        <w:bottom w:val="none" w:sz="0" w:space="0" w:color="auto"/>
        <w:right w:val="none" w:sz="0" w:space="0" w:color="auto"/>
      </w:divBdr>
    </w:div>
    <w:div w:id="270481113">
      <w:bodyDiv w:val="1"/>
      <w:marLeft w:val="0"/>
      <w:marRight w:val="0"/>
      <w:marTop w:val="0"/>
      <w:marBottom w:val="0"/>
      <w:divBdr>
        <w:top w:val="none" w:sz="0" w:space="0" w:color="auto"/>
        <w:left w:val="none" w:sz="0" w:space="0" w:color="auto"/>
        <w:bottom w:val="none" w:sz="0" w:space="0" w:color="auto"/>
        <w:right w:val="none" w:sz="0" w:space="0" w:color="auto"/>
      </w:divBdr>
    </w:div>
    <w:div w:id="284891050">
      <w:bodyDiv w:val="1"/>
      <w:marLeft w:val="0"/>
      <w:marRight w:val="0"/>
      <w:marTop w:val="0"/>
      <w:marBottom w:val="0"/>
      <w:divBdr>
        <w:top w:val="none" w:sz="0" w:space="0" w:color="auto"/>
        <w:left w:val="none" w:sz="0" w:space="0" w:color="auto"/>
        <w:bottom w:val="none" w:sz="0" w:space="0" w:color="auto"/>
        <w:right w:val="none" w:sz="0" w:space="0" w:color="auto"/>
      </w:divBdr>
      <w:divsChild>
        <w:div w:id="2133357316">
          <w:marLeft w:val="0"/>
          <w:marRight w:val="0"/>
          <w:marTop w:val="0"/>
          <w:marBottom w:val="0"/>
          <w:divBdr>
            <w:top w:val="none" w:sz="0" w:space="0" w:color="auto"/>
            <w:left w:val="none" w:sz="0" w:space="0" w:color="auto"/>
            <w:bottom w:val="none" w:sz="0" w:space="0" w:color="auto"/>
            <w:right w:val="none" w:sz="0" w:space="0" w:color="auto"/>
          </w:divBdr>
          <w:divsChild>
            <w:div w:id="1041780862">
              <w:marLeft w:val="0"/>
              <w:marRight w:val="0"/>
              <w:marTop w:val="0"/>
              <w:marBottom w:val="0"/>
              <w:divBdr>
                <w:top w:val="none" w:sz="0" w:space="0" w:color="auto"/>
                <w:left w:val="none" w:sz="0" w:space="0" w:color="auto"/>
                <w:bottom w:val="none" w:sz="0" w:space="0" w:color="auto"/>
                <w:right w:val="none" w:sz="0" w:space="0" w:color="auto"/>
              </w:divBdr>
            </w:div>
            <w:div w:id="402870152">
              <w:marLeft w:val="0"/>
              <w:marRight w:val="0"/>
              <w:marTop w:val="0"/>
              <w:marBottom w:val="0"/>
              <w:divBdr>
                <w:top w:val="none" w:sz="0" w:space="0" w:color="auto"/>
                <w:left w:val="none" w:sz="0" w:space="0" w:color="auto"/>
                <w:bottom w:val="none" w:sz="0" w:space="0" w:color="auto"/>
                <w:right w:val="none" w:sz="0" w:space="0" w:color="auto"/>
              </w:divBdr>
            </w:div>
            <w:div w:id="6770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092">
      <w:bodyDiv w:val="1"/>
      <w:marLeft w:val="0"/>
      <w:marRight w:val="0"/>
      <w:marTop w:val="0"/>
      <w:marBottom w:val="0"/>
      <w:divBdr>
        <w:top w:val="none" w:sz="0" w:space="0" w:color="auto"/>
        <w:left w:val="none" w:sz="0" w:space="0" w:color="auto"/>
        <w:bottom w:val="none" w:sz="0" w:space="0" w:color="auto"/>
        <w:right w:val="none" w:sz="0" w:space="0" w:color="auto"/>
      </w:divBdr>
    </w:div>
    <w:div w:id="343096233">
      <w:bodyDiv w:val="1"/>
      <w:marLeft w:val="0"/>
      <w:marRight w:val="0"/>
      <w:marTop w:val="0"/>
      <w:marBottom w:val="0"/>
      <w:divBdr>
        <w:top w:val="none" w:sz="0" w:space="0" w:color="auto"/>
        <w:left w:val="none" w:sz="0" w:space="0" w:color="auto"/>
        <w:bottom w:val="none" w:sz="0" w:space="0" w:color="auto"/>
        <w:right w:val="none" w:sz="0" w:space="0" w:color="auto"/>
      </w:divBdr>
    </w:div>
    <w:div w:id="417335328">
      <w:bodyDiv w:val="1"/>
      <w:marLeft w:val="0"/>
      <w:marRight w:val="0"/>
      <w:marTop w:val="0"/>
      <w:marBottom w:val="0"/>
      <w:divBdr>
        <w:top w:val="none" w:sz="0" w:space="0" w:color="auto"/>
        <w:left w:val="none" w:sz="0" w:space="0" w:color="auto"/>
        <w:bottom w:val="none" w:sz="0" w:space="0" w:color="auto"/>
        <w:right w:val="none" w:sz="0" w:space="0" w:color="auto"/>
      </w:divBdr>
    </w:div>
    <w:div w:id="418217057">
      <w:bodyDiv w:val="1"/>
      <w:marLeft w:val="0"/>
      <w:marRight w:val="0"/>
      <w:marTop w:val="0"/>
      <w:marBottom w:val="0"/>
      <w:divBdr>
        <w:top w:val="none" w:sz="0" w:space="0" w:color="auto"/>
        <w:left w:val="none" w:sz="0" w:space="0" w:color="auto"/>
        <w:bottom w:val="none" w:sz="0" w:space="0" w:color="auto"/>
        <w:right w:val="none" w:sz="0" w:space="0" w:color="auto"/>
      </w:divBdr>
    </w:div>
    <w:div w:id="421266138">
      <w:bodyDiv w:val="1"/>
      <w:marLeft w:val="0"/>
      <w:marRight w:val="0"/>
      <w:marTop w:val="0"/>
      <w:marBottom w:val="0"/>
      <w:divBdr>
        <w:top w:val="none" w:sz="0" w:space="0" w:color="auto"/>
        <w:left w:val="none" w:sz="0" w:space="0" w:color="auto"/>
        <w:bottom w:val="none" w:sz="0" w:space="0" w:color="auto"/>
        <w:right w:val="none" w:sz="0" w:space="0" w:color="auto"/>
      </w:divBdr>
    </w:div>
    <w:div w:id="429349796">
      <w:bodyDiv w:val="1"/>
      <w:marLeft w:val="0"/>
      <w:marRight w:val="0"/>
      <w:marTop w:val="0"/>
      <w:marBottom w:val="0"/>
      <w:divBdr>
        <w:top w:val="none" w:sz="0" w:space="0" w:color="auto"/>
        <w:left w:val="none" w:sz="0" w:space="0" w:color="auto"/>
        <w:bottom w:val="none" w:sz="0" w:space="0" w:color="auto"/>
        <w:right w:val="none" w:sz="0" w:space="0" w:color="auto"/>
      </w:divBdr>
    </w:div>
    <w:div w:id="533662103">
      <w:bodyDiv w:val="1"/>
      <w:marLeft w:val="0"/>
      <w:marRight w:val="0"/>
      <w:marTop w:val="0"/>
      <w:marBottom w:val="0"/>
      <w:divBdr>
        <w:top w:val="none" w:sz="0" w:space="0" w:color="auto"/>
        <w:left w:val="none" w:sz="0" w:space="0" w:color="auto"/>
        <w:bottom w:val="none" w:sz="0" w:space="0" w:color="auto"/>
        <w:right w:val="none" w:sz="0" w:space="0" w:color="auto"/>
      </w:divBdr>
    </w:div>
    <w:div w:id="543638160">
      <w:bodyDiv w:val="1"/>
      <w:marLeft w:val="0"/>
      <w:marRight w:val="0"/>
      <w:marTop w:val="0"/>
      <w:marBottom w:val="0"/>
      <w:divBdr>
        <w:top w:val="none" w:sz="0" w:space="0" w:color="auto"/>
        <w:left w:val="none" w:sz="0" w:space="0" w:color="auto"/>
        <w:bottom w:val="none" w:sz="0" w:space="0" w:color="auto"/>
        <w:right w:val="none" w:sz="0" w:space="0" w:color="auto"/>
      </w:divBdr>
    </w:div>
    <w:div w:id="556673761">
      <w:bodyDiv w:val="1"/>
      <w:marLeft w:val="0"/>
      <w:marRight w:val="0"/>
      <w:marTop w:val="0"/>
      <w:marBottom w:val="0"/>
      <w:divBdr>
        <w:top w:val="none" w:sz="0" w:space="0" w:color="auto"/>
        <w:left w:val="none" w:sz="0" w:space="0" w:color="auto"/>
        <w:bottom w:val="none" w:sz="0" w:space="0" w:color="auto"/>
        <w:right w:val="none" w:sz="0" w:space="0" w:color="auto"/>
      </w:divBdr>
      <w:divsChild>
        <w:div w:id="1003969650">
          <w:marLeft w:val="0"/>
          <w:marRight w:val="0"/>
          <w:marTop w:val="0"/>
          <w:marBottom w:val="0"/>
          <w:divBdr>
            <w:top w:val="none" w:sz="0" w:space="0" w:color="auto"/>
            <w:left w:val="none" w:sz="0" w:space="0" w:color="auto"/>
            <w:bottom w:val="none" w:sz="0" w:space="0" w:color="auto"/>
            <w:right w:val="none" w:sz="0" w:space="0" w:color="auto"/>
          </w:divBdr>
          <w:divsChild>
            <w:div w:id="1843205521">
              <w:marLeft w:val="0"/>
              <w:marRight w:val="0"/>
              <w:marTop w:val="0"/>
              <w:marBottom w:val="0"/>
              <w:divBdr>
                <w:top w:val="none" w:sz="0" w:space="0" w:color="auto"/>
                <w:left w:val="none" w:sz="0" w:space="0" w:color="auto"/>
                <w:bottom w:val="none" w:sz="0" w:space="0" w:color="auto"/>
                <w:right w:val="none" w:sz="0" w:space="0" w:color="auto"/>
              </w:divBdr>
            </w:div>
            <w:div w:id="1475488404">
              <w:marLeft w:val="0"/>
              <w:marRight w:val="0"/>
              <w:marTop w:val="0"/>
              <w:marBottom w:val="0"/>
              <w:divBdr>
                <w:top w:val="none" w:sz="0" w:space="0" w:color="auto"/>
                <w:left w:val="none" w:sz="0" w:space="0" w:color="auto"/>
                <w:bottom w:val="none" w:sz="0" w:space="0" w:color="auto"/>
                <w:right w:val="none" w:sz="0" w:space="0" w:color="auto"/>
              </w:divBdr>
            </w:div>
            <w:div w:id="32728864">
              <w:marLeft w:val="0"/>
              <w:marRight w:val="0"/>
              <w:marTop w:val="0"/>
              <w:marBottom w:val="0"/>
              <w:divBdr>
                <w:top w:val="none" w:sz="0" w:space="0" w:color="auto"/>
                <w:left w:val="none" w:sz="0" w:space="0" w:color="auto"/>
                <w:bottom w:val="none" w:sz="0" w:space="0" w:color="auto"/>
                <w:right w:val="none" w:sz="0" w:space="0" w:color="auto"/>
              </w:divBdr>
            </w:div>
            <w:div w:id="1792632882">
              <w:marLeft w:val="0"/>
              <w:marRight w:val="0"/>
              <w:marTop w:val="0"/>
              <w:marBottom w:val="0"/>
              <w:divBdr>
                <w:top w:val="none" w:sz="0" w:space="0" w:color="auto"/>
                <w:left w:val="none" w:sz="0" w:space="0" w:color="auto"/>
                <w:bottom w:val="none" w:sz="0" w:space="0" w:color="auto"/>
                <w:right w:val="none" w:sz="0" w:space="0" w:color="auto"/>
              </w:divBdr>
            </w:div>
            <w:div w:id="1776055233">
              <w:marLeft w:val="0"/>
              <w:marRight w:val="0"/>
              <w:marTop w:val="0"/>
              <w:marBottom w:val="0"/>
              <w:divBdr>
                <w:top w:val="none" w:sz="0" w:space="0" w:color="auto"/>
                <w:left w:val="none" w:sz="0" w:space="0" w:color="auto"/>
                <w:bottom w:val="none" w:sz="0" w:space="0" w:color="auto"/>
                <w:right w:val="none" w:sz="0" w:space="0" w:color="auto"/>
              </w:divBdr>
            </w:div>
            <w:div w:id="13406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837">
      <w:bodyDiv w:val="1"/>
      <w:marLeft w:val="0"/>
      <w:marRight w:val="0"/>
      <w:marTop w:val="0"/>
      <w:marBottom w:val="0"/>
      <w:divBdr>
        <w:top w:val="none" w:sz="0" w:space="0" w:color="auto"/>
        <w:left w:val="none" w:sz="0" w:space="0" w:color="auto"/>
        <w:bottom w:val="none" w:sz="0" w:space="0" w:color="auto"/>
        <w:right w:val="none" w:sz="0" w:space="0" w:color="auto"/>
      </w:divBdr>
    </w:div>
    <w:div w:id="643003000">
      <w:bodyDiv w:val="1"/>
      <w:marLeft w:val="0"/>
      <w:marRight w:val="0"/>
      <w:marTop w:val="0"/>
      <w:marBottom w:val="0"/>
      <w:divBdr>
        <w:top w:val="none" w:sz="0" w:space="0" w:color="auto"/>
        <w:left w:val="none" w:sz="0" w:space="0" w:color="auto"/>
        <w:bottom w:val="none" w:sz="0" w:space="0" w:color="auto"/>
        <w:right w:val="none" w:sz="0" w:space="0" w:color="auto"/>
      </w:divBdr>
    </w:div>
    <w:div w:id="651374528">
      <w:bodyDiv w:val="1"/>
      <w:marLeft w:val="0"/>
      <w:marRight w:val="0"/>
      <w:marTop w:val="0"/>
      <w:marBottom w:val="0"/>
      <w:divBdr>
        <w:top w:val="none" w:sz="0" w:space="0" w:color="auto"/>
        <w:left w:val="none" w:sz="0" w:space="0" w:color="auto"/>
        <w:bottom w:val="none" w:sz="0" w:space="0" w:color="auto"/>
        <w:right w:val="none" w:sz="0" w:space="0" w:color="auto"/>
      </w:divBdr>
    </w:div>
    <w:div w:id="653875943">
      <w:bodyDiv w:val="1"/>
      <w:marLeft w:val="0"/>
      <w:marRight w:val="0"/>
      <w:marTop w:val="0"/>
      <w:marBottom w:val="0"/>
      <w:divBdr>
        <w:top w:val="none" w:sz="0" w:space="0" w:color="auto"/>
        <w:left w:val="none" w:sz="0" w:space="0" w:color="auto"/>
        <w:bottom w:val="none" w:sz="0" w:space="0" w:color="auto"/>
        <w:right w:val="none" w:sz="0" w:space="0" w:color="auto"/>
      </w:divBdr>
      <w:divsChild>
        <w:div w:id="1144279277">
          <w:marLeft w:val="0"/>
          <w:marRight w:val="0"/>
          <w:marTop w:val="0"/>
          <w:marBottom w:val="0"/>
          <w:divBdr>
            <w:top w:val="none" w:sz="0" w:space="0" w:color="auto"/>
            <w:left w:val="none" w:sz="0" w:space="0" w:color="auto"/>
            <w:bottom w:val="none" w:sz="0" w:space="0" w:color="auto"/>
            <w:right w:val="none" w:sz="0" w:space="0" w:color="auto"/>
          </w:divBdr>
          <w:divsChild>
            <w:div w:id="1109473529">
              <w:marLeft w:val="0"/>
              <w:marRight w:val="0"/>
              <w:marTop w:val="0"/>
              <w:marBottom w:val="0"/>
              <w:divBdr>
                <w:top w:val="none" w:sz="0" w:space="0" w:color="auto"/>
                <w:left w:val="none" w:sz="0" w:space="0" w:color="auto"/>
                <w:bottom w:val="none" w:sz="0" w:space="0" w:color="auto"/>
                <w:right w:val="none" w:sz="0" w:space="0" w:color="auto"/>
              </w:divBdr>
              <w:divsChild>
                <w:div w:id="15631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3426">
      <w:bodyDiv w:val="1"/>
      <w:marLeft w:val="0"/>
      <w:marRight w:val="0"/>
      <w:marTop w:val="0"/>
      <w:marBottom w:val="0"/>
      <w:divBdr>
        <w:top w:val="none" w:sz="0" w:space="0" w:color="auto"/>
        <w:left w:val="none" w:sz="0" w:space="0" w:color="auto"/>
        <w:bottom w:val="none" w:sz="0" w:space="0" w:color="auto"/>
        <w:right w:val="none" w:sz="0" w:space="0" w:color="auto"/>
      </w:divBdr>
    </w:div>
    <w:div w:id="758603109">
      <w:bodyDiv w:val="1"/>
      <w:marLeft w:val="0"/>
      <w:marRight w:val="0"/>
      <w:marTop w:val="0"/>
      <w:marBottom w:val="0"/>
      <w:divBdr>
        <w:top w:val="none" w:sz="0" w:space="0" w:color="auto"/>
        <w:left w:val="none" w:sz="0" w:space="0" w:color="auto"/>
        <w:bottom w:val="none" w:sz="0" w:space="0" w:color="auto"/>
        <w:right w:val="none" w:sz="0" w:space="0" w:color="auto"/>
      </w:divBdr>
      <w:divsChild>
        <w:div w:id="1948074700">
          <w:marLeft w:val="0"/>
          <w:marRight w:val="0"/>
          <w:marTop w:val="0"/>
          <w:marBottom w:val="0"/>
          <w:divBdr>
            <w:top w:val="none" w:sz="0" w:space="0" w:color="auto"/>
            <w:left w:val="none" w:sz="0" w:space="0" w:color="auto"/>
            <w:bottom w:val="none" w:sz="0" w:space="0" w:color="auto"/>
            <w:right w:val="none" w:sz="0" w:space="0" w:color="auto"/>
          </w:divBdr>
          <w:divsChild>
            <w:div w:id="744689027">
              <w:marLeft w:val="0"/>
              <w:marRight w:val="0"/>
              <w:marTop w:val="0"/>
              <w:marBottom w:val="0"/>
              <w:divBdr>
                <w:top w:val="none" w:sz="0" w:space="0" w:color="auto"/>
                <w:left w:val="none" w:sz="0" w:space="0" w:color="auto"/>
                <w:bottom w:val="none" w:sz="0" w:space="0" w:color="auto"/>
                <w:right w:val="none" w:sz="0" w:space="0" w:color="auto"/>
              </w:divBdr>
              <w:divsChild>
                <w:div w:id="19553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8092">
      <w:bodyDiv w:val="1"/>
      <w:marLeft w:val="0"/>
      <w:marRight w:val="0"/>
      <w:marTop w:val="0"/>
      <w:marBottom w:val="0"/>
      <w:divBdr>
        <w:top w:val="none" w:sz="0" w:space="0" w:color="auto"/>
        <w:left w:val="none" w:sz="0" w:space="0" w:color="auto"/>
        <w:bottom w:val="none" w:sz="0" w:space="0" w:color="auto"/>
        <w:right w:val="none" w:sz="0" w:space="0" w:color="auto"/>
      </w:divBdr>
      <w:divsChild>
        <w:div w:id="2025981560">
          <w:marLeft w:val="0"/>
          <w:marRight w:val="0"/>
          <w:marTop w:val="0"/>
          <w:marBottom w:val="0"/>
          <w:divBdr>
            <w:top w:val="none" w:sz="0" w:space="0" w:color="auto"/>
            <w:left w:val="none" w:sz="0" w:space="0" w:color="auto"/>
            <w:bottom w:val="none" w:sz="0" w:space="0" w:color="auto"/>
            <w:right w:val="none" w:sz="0" w:space="0" w:color="auto"/>
          </w:divBdr>
          <w:divsChild>
            <w:div w:id="605504093">
              <w:marLeft w:val="0"/>
              <w:marRight w:val="0"/>
              <w:marTop w:val="0"/>
              <w:marBottom w:val="0"/>
              <w:divBdr>
                <w:top w:val="none" w:sz="0" w:space="0" w:color="auto"/>
                <w:left w:val="none" w:sz="0" w:space="0" w:color="auto"/>
                <w:bottom w:val="none" w:sz="0" w:space="0" w:color="auto"/>
                <w:right w:val="none" w:sz="0" w:space="0" w:color="auto"/>
              </w:divBdr>
              <w:divsChild>
                <w:div w:id="2056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1862">
      <w:bodyDiv w:val="1"/>
      <w:marLeft w:val="0"/>
      <w:marRight w:val="0"/>
      <w:marTop w:val="0"/>
      <w:marBottom w:val="0"/>
      <w:divBdr>
        <w:top w:val="none" w:sz="0" w:space="0" w:color="auto"/>
        <w:left w:val="none" w:sz="0" w:space="0" w:color="auto"/>
        <w:bottom w:val="none" w:sz="0" w:space="0" w:color="auto"/>
        <w:right w:val="none" w:sz="0" w:space="0" w:color="auto"/>
      </w:divBdr>
    </w:div>
    <w:div w:id="802649328">
      <w:bodyDiv w:val="1"/>
      <w:marLeft w:val="0"/>
      <w:marRight w:val="0"/>
      <w:marTop w:val="0"/>
      <w:marBottom w:val="0"/>
      <w:divBdr>
        <w:top w:val="none" w:sz="0" w:space="0" w:color="auto"/>
        <w:left w:val="none" w:sz="0" w:space="0" w:color="auto"/>
        <w:bottom w:val="none" w:sz="0" w:space="0" w:color="auto"/>
        <w:right w:val="none" w:sz="0" w:space="0" w:color="auto"/>
      </w:divBdr>
      <w:divsChild>
        <w:div w:id="837117617">
          <w:marLeft w:val="0"/>
          <w:marRight w:val="0"/>
          <w:marTop w:val="0"/>
          <w:marBottom w:val="0"/>
          <w:divBdr>
            <w:top w:val="none" w:sz="0" w:space="0" w:color="auto"/>
            <w:left w:val="none" w:sz="0" w:space="0" w:color="auto"/>
            <w:bottom w:val="none" w:sz="0" w:space="0" w:color="auto"/>
            <w:right w:val="none" w:sz="0" w:space="0" w:color="auto"/>
          </w:divBdr>
          <w:divsChild>
            <w:div w:id="1556350390">
              <w:marLeft w:val="0"/>
              <w:marRight w:val="0"/>
              <w:marTop w:val="0"/>
              <w:marBottom w:val="0"/>
              <w:divBdr>
                <w:top w:val="none" w:sz="0" w:space="0" w:color="auto"/>
                <w:left w:val="none" w:sz="0" w:space="0" w:color="auto"/>
                <w:bottom w:val="none" w:sz="0" w:space="0" w:color="auto"/>
                <w:right w:val="none" w:sz="0" w:space="0" w:color="auto"/>
              </w:divBdr>
              <w:divsChild>
                <w:div w:id="4631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70871">
      <w:bodyDiv w:val="1"/>
      <w:marLeft w:val="0"/>
      <w:marRight w:val="0"/>
      <w:marTop w:val="0"/>
      <w:marBottom w:val="0"/>
      <w:divBdr>
        <w:top w:val="none" w:sz="0" w:space="0" w:color="auto"/>
        <w:left w:val="none" w:sz="0" w:space="0" w:color="auto"/>
        <w:bottom w:val="none" w:sz="0" w:space="0" w:color="auto"/>
        <w:right w:val="none" w:sz="0" w:space="0" w:color="auto"/>
      </w:divBdr>
    </w:div>
    <w:div w:id="905451624">
      <w:bodyDiv w:val="1"/>
      <w:marLeft w:val="0"/>
      <w:marRight w:val="0"/>
      <w:marTop w:val="0"/>
      <w:marBottom w:val="0"/>
      <w:divBdr>
        <w:top w:val="none" w:sz="0" w:space="0" w:color="auto"/>
        <w:left w:val="none" w:sz="0" w:space="0" w:color="auto"/>
        <w:bottom w:val="none" w:sz="0" w:space="0" w:color="auto"/>
        <w:right w:val="none" w:sz="0" w:space="0" w:color="auto"/>
      </w:divBdr>
    </w:div>
    <w:div w:id="940452079">
      <w:bodyDiv w:val="1"/>
      <w:marLeft w:val="0"/>
      <w:marRight w:val="0"/>
      <w:marTop w:val="0"/>
      <w:marBottom w:val="0"/>
      <w:divBdr>
        <w:top w:val="none" w:sz="0" w:space="0" w:color="auto"/>
        <w:left w:val="none" w:sz="0" w:space="0" w:color="auto"/>
        <w:bottom w:val="none" w:sz="0" w:space="0" w:color="auto"/>
        <w:right w:val="none" w:sz="0" w:space="0" w:color="auto"/>
      </w:divBdr>
      <w:divsChild>
        <w:div w:id="804734605">
          <w:marLeft w:val="0"/>
          <w:marRight w:val="0"/>
          <w:marTop w:val="0"/>
          <w:marBottom w:val="0"/>
          <w:divBdr>
            <w:top w:val="none" w:sz="0" w:space="0" w:color="auto"/>
            <w:left w:val="none" w:sz="0" w:space="0" w:color="auto"/>
            <w:bottom w:val="none" w:sz="0" w:space="0" w:color="auto"/>
            <w:right w:val="none" w:sz="0" w:space="0" w:color="auto"/>
          </w:divBdr>
          <w:divsChild>
            <w:div w:id="1595432464">
              <w:marLeft w:val="0"/>
              <w:marRight w:val="0"/>
              <w:marTop w:val="0"/>
              <w:marBottom w:val="0"/>
              <w:divBdr>
                <w:top w:val="none" w:sz="0" w:space="0" w:color="auto"/>
                <w:left w:val="none" w:sz="0" w:space="0" w:color="auto"/>
                <w:bottom w:val="none" w:sz="0" w:space="0" w:color="auto"/>
                <w:right w:val="none" w:sz="0" w:space="0" w:color="auto"/>
              </w:divBdr>
              <w:divsChild>
                <w:div w:id="18110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8151">
      <w:bodyDiv w:val="1"/>
      <w:marLeft w:val="0"/>
      <w:marRight w:val="0"/>
      <w:marTop w:val="0"/>
      <w:marBottom w:val="0"/>
      <w:divBdr>
        <w:top w:val="none" w:sz="0" w:space="0" w:color="auto"/>
        <w:left w:val="none" w:sz="0" w:space="0" w:color="auto"/>
        <w:bottom w:val="none" w:sz="0" w:space="0" w:color="auto"/>
        <w:right w:val="none" w:sz="0" w:space="0" w:color="auto"/>
      </w:divBdr>
      <w:divsChild>
        <w:div w:id="997685158">
          <w:marLeft w:val="0"/>
          <w:marRight w:val="0"/>
          <w:marTop w:val="0"/>
          <w:marBottom w:val="0"/>
          <w:divBdr>
            <w:top w:val="none" w:sz="0" w:space="0" w:color="auto"/>
            <w:left w:val="none" w:sz="0" w:space="0" w:color="auto"/>
            <w:bottom w:val="none" w:sz="0" w:space="0" w:color="auto"/>
            <w:right w:val="none" w:sz="0" w:space="0" w:color="auto"/>
          </w:divBdr>
          <w:divsChild>
            <w:div w:id="2140489365">
              <w:marLeft w:val="0"/>
              <w:marRight w:val="0"/>
              <w:marTop w:val="0"/>
              <w:marBottom w:val="0"/>
              <w:divBdr>
                <w:top w:val="none" w:sz="0" w:space="0" w:color="auto"/>
                <w:left w:val="none" w:sz="0" w:space="0" w:color="auto"/>
                <w:bottom w:val="none" w:sz="0" w:space="0" w:color="auto"/>
                <w:right w:val="none" w:sz="0" w:space="0" w:color="auto"/>
              </w:divBdr>
            </w:div>
            <w:div w:id="1888181089">
              <w:marLeft w:val="0"/>
              <w:marRight w:val="0"/>
              <w:marTop w:val="0"/>
              <w:marBottom w:val="0"/>
              <w:divBdr>
                <w:top w:val="none" w:sz="0" w:space="0" w:color="auto"/>
                <w:left w:val="none" w:sz="0" w:space="0" w:color="auto"/>
                <w:bottom w:val="none" w:sz="0" w:space="0" w:color="auto"/>
                <w:right w:val="none" w:sz="0" w:space="0" w:color="auto"/>
              </w:divBdr>
            </w:div>
            <w:div w:id="1125731386">
              <w:marLeft w:val="0"/>
              <w:marRight w:val="0"/>
              <w:marTop w:val="0"/>
              <w:marBottom w:val="0"/>
              <w:divBdr>
                <w:top w:val="none" w:sz="0" w:space="0" w:color="auto"/>
                <w:left w:val="none" w:sz="0" w:space="0" w:color="auto"/>
                <w:bottom w:val="none" w:sz="0" w:space="0" w:color="auto"/>
                <w:right w:val="none" w:sz="0" w:space="0" w:color="auto"/>
              </w:divBdr>
            </w:div>
            <w:div w:id="1933971139">
              <w:marLeft w:val="0"/>
              <w:marRight w:val="0"/>
              <w:marTop w:val="0"/>
              <w:marBottom w:val="0"/>
              <w:divBdr>
                <w:top w:val="none" w:sz="0" w:space="0" w:color="auto"/>
                <w:left w:val="none" w:sz="0" w:space="0" w:color="auto"/>
                <w:bottom w:val="none" w:sz="0" w:space="0" w:color="auto"/>
                <w:right w:val="none" w:sz="0" w:space="0" w:color="auto"/>
              </w:divBdr>
            </w:div>
            <w:div w:id="1466970961">
              <w:marLeft w:val="0"/>
              <w:marRight w:val="0"/>
              <w:marTop w:val="0"/>
              <w:marBottom w:val="0"/>
              <w:divBdr>
                <w:top w:val="none" w:sz="0" w:space="0" w:color="auto"/>
                <w:left w:val="none" w:sz="0" w:space="0" w:color="auto"/>
                <w:bottom w:val="none" w:sz="0" w:space="0" w:color="auto"/>
                <w:right w:val="none" w:sz="0" w:space="0" w:color="auto"/>
              </w:divBdr>
            </w:div>
            <w:div w:id="13903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625">
      <w:bodyDiv w:val="1"/>
      <w:marLeft w:val="0"/>
      <w:marRight w:val="0"/>
      <w:marTop w:val="0"/>
      <w:marBottom w:val="0"/>
      <w:divBdr>
        <w:top w:val="none" w:sz="0" w:space="0" w:color="auto"/>
        <w:left w:val="none" w:sz="0" w:space="0" w:color="auto"/>
        <w:bottom w:val="none" w:sz="0" w:space="0" w:color="auto"/>
        <w:right w:val="none" w:sz="0" w:space="0" w:color="auto"/>
      </w:divBdr>
    </w:div>
    <w:div w:id="1265966708">
      <w:bodyDiv w:val="1"/>
      <w:marLeft w:val="0"/>
      <w:marRight w:val="0"/>
      <w:marTop w:val="0"/>
      <w:marBottom w:val="0"/>
      <w:divBdr>
        <w:top w:val="none" w:sz="0" w:space="0" w:color="auto"/>
        <w:left w:val="none" w:sz="0" w:space="0" w:color="auto"/>
        <w:bottom w:val="none" w:sz="0" w:space="0" w:color="auto"/>
        <w:right w:val="none" w:sz="0" w:space="0" w:color="auto"/>
      </w:divBdr>
    </w:div>
    <w:div w:id="1279415231">
      <w:bodyDiv w:val="1"/>
      <w:marLeft w:val="0"/>
      <w:marRight w:val="0"/>
      <w:marTop w:val="0"/>
      <w:marBottom w:val="0"/>
      <w:divBdr>
        <w:top w:val="none" w:sz="0" w:space="0" w:color="auto"/>
        <w:left w:val="none" w:sz="0" w:space="0" w:color="auto"/>
        <w:bottom w:val="none" w:sz="0" w:space="0" w:color="auto"/>
        <w:right w:val="none" w:sz="0" w:space="0" w:color="auto"/>
      </w:divBdr>
    </w:div>
    <w:div w:id="1298073879">
      <w:bodyDiv w:val="1"/>
      <w:marLeft w:val="0"/>
      <w:marRight w:val="0"/>
      <w:marTop w:val="0"/>
      <w:marBottom w:val="0"/>
      <w:divBdr>
        <w:top w:val="none" w:sz="0" w:space="0" w:color="auto"/>
        <w:left w:val="none" w:sz="0" w:space="0" w:color="auto"/>
        <w:bottom w:val="none" w:sz="0" w:space="0" w:color="auto"/>
        <w:right w:val="none" w:sz="0" w:space="0" w:color="auto"/>
      </w:divBdr>
    </w:div>
    <w:div w:id="1391418672">
      <w:bodyDiv w:val="1"/>
      <w:marLeft w:val="0"/>
      <w:marRight w:val="0"/>
      <w:marTop w:val="0"/>
      <w:marBottom w:val="0"/>
      <w:divBdr>
        <w:top w:val="none" w:sz="0" w:space="0" w:color="auto"/>
        <w:left w:val="none" w:sz="0" w:space="0" w:color="auto"/>
        <w:bottom w:val="none" w:sz="0" w:space="0" w:color="auto"/>
        <w:right w:val="none" w:sz="0" w:space="0" w:color="auto"/>
      </w:divBdr>
    </w:div>
    <w:div w:id="1434740524">
      <w:bodyDiv w:val="1"/>
      <w:marLeft w:val="0"/>
      <w:marRight w:val="0"/>
      <w:marTop w:val="0"/>
      <w:marBottom w:val="0"/>
      <w:divBdr>
        <w:top w:val="none" w:sz="0" w:space="0" w:color="auto"/>
        <w:left w:val="none" w:sz="0" w:space="0" w:color="auto"/>
        <w:bottom w:val="none" w:sz="0" w:space="0" w:color="auto"/>
        <w:right w:val="none" w:sz="0" w:space="0" w:color="auto"/>
      </w:divBdr>
    </w:div>
    <w:div w:id="1449204074">
      <w:bodyDiv w:val="1"/>
      <w:marLeft w:val="0"/>
      <w:marRight w:val="0"/>
      <w:marTop w:val="0"/>
      <w:marBottom w:val="0"/>
      <w:divBdr>
        <w:top w:val="none" w:sz="0" w:space="0" w:color="auto"/>
        <w:left w:val="none" w:sz="0" w:space="0" w:color="auto"/>
        <w:bottom w:val="none" w:sz="0" w:space="0" w:color="auto"/>
        <w:right w:val="none" w:sz="0" w:space="0" w:color="auto"/>
      </w:divBdr>
      <w:divsChild>
        <w:div w:id="1643999359">
          <w:marLeft w:val="0"/>
          <w:marRight w:val="0"/>
          <w:marTop w:val="0"/>
          <w:marBottom w:val="0"/>
          <w:divBdr>
            <w:top w:val="none" w:sz="0" w:space="0" w:color="auto"/>
            <w:left w:val="none" w:sz="0" w:space="0" w:color="auto"/>
            <w:bottom w:val="none" w:sz="0" w:space="0" w:color="auto"/>
            <w:right w:val="none" w:sz="0" w:space="0" w:color="auto"/>
          </w:divBdr>
          <w:divsChild>
            <w:div w:id="659504852">
              <w:marLeft w:val="0"/>
              <w:marRight w:val="0"/>
              <w:marTop w:val="0"/>
              <w:marBottom w:val="0"/>
              <w:divBdr>
                <w:top w:val="none" w:sz="0" w:space="0" w:color="auto"/>
                <w:left w:val="none" w:sz="0" w:space="0" w:color="auto"/>
                <w:bottom w:val="none" w:sz="0" w:space="0" w:color="auto"/>
                <w:right w:val="none" w:sz="0" w:space="0" w:color="auto"/>
              </w:divBdr>
              <w:divsChild>
                <w:div w:id="869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6916">
      <w:bodyDiv w:val="1"/>
      <w:marLeft w:val="0"/>
      <w:marRight w:val="0"/>
      <w:marTop w:val="0"/>
      <w:marBottom w:val="0"/>
      <w:divBdr>
        <w:top w:val="none" w:sz="0" w:space="0" w:color="auto"/>
        <w:left w:val="none" w:sz="0" w:space="0" w:color="auto"/>
        <w:bottom w:val="none" w:sz="0" w:space="0" w:color="auto"/>
        <w:right w:val="none" w:sz="0" w:space="0" w:color="auto"/>
      </w:divBdr>
    </w:div>
    <w:div w:id="1472599391">
      <w:bodyDiv w:val="1"/>
      <w:marLeft w:val="0"/>
      <w:marRight w:val="0"/>
      <w:marTop w:val="0"/>
      <w:marBottom w:val="0"/>
      <w:divBdr>
        <w:top w:val="none" w:sz="0" w:space="0" w:color="auto"/>
        <w:left w:val="none" w:sz="0" w:space="0" w:color="auto"/>
        <w:bottom w:val="none" w:sz="0" w:space="0" w:color="auto"/>
        <w:right w:val="none" w:sz="0" w:space="0" w:color="auto"/>
      </w:divBdr>
    </w:div>
    <w:div w:id="1535729551">
      <w:bodyDiv w:val="1"/>
      <w:marLeft w:val="0"/>
      <w:marRight w:val="0"/>
      <w:marTop w:val="0"/>
      <w:marBottom w:val="0"/>
      <w:divBdr>
        <w:top w:val="none" w:sz="0" w:space="0" w:color="auto"/>
        <w:left w:val="none" w:sz="0" w:space="0" w:color="auto"/>
        <w:bottom w:val="none" w:sz="0" w:space="0" w:color="auto"/>
        <w:right w:val="none" w:sz="0" w:space="0" w:color="auto"/>
      </w:divBdr>
      <w:divsChild>
        <w:div w:id="1817336804">
          <w:marLeft w:val="0"/>
          <w:marRight w:val="0"/>
          <w:marTop w:val="0"/>
          <w:marBottom w:val="0"/>
          <w:divBdr>
            <w:top w:val="none" w:sz="0" w:space="0" w:color="auto"/>
            <w:left w:val="none" w:sz="0" w:space="0" w:color="auto"/>
            <w:bottom w:val="none" w:sz="0" w:space="0" w:color="auto"/>
            <w:right w:val="none" w:sz="0" w:space="0" w:color="auto"/>
          </w:divBdr>
          <w:divsChild>
            <w:div w:id="1108769600">
              <w:marLeft w:val="0"/>
              <w:marRight w:val="0"/>
              <w:marTop w:val="0"/>
              <w:marBottom w:val="0"/>
              <w:divBdr>
                <w:top w:val="none" w:sz="0" w:space="0" w:color="auto"/>
                <w:left w:val="none" w:sz="0" w:space="0" w:color="auto"/>
                <w:bottom w:val="none" w:sz="0" w:space="0" w:color="auto"/>
                <w:right w:val="none" w:sz="0" w:space="0" w:color="auto"/>
              </w:divBdr>
              <w:divsChild>
                <w:div w:id="1823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043">
      <w:bodyDiv w:val="1"/>
      <w:marLeft w:val="0"/>
      <w:marRight w:val="0"/>
      <w:marTop w:val="0"/>
      <w:marBottom w:val="0"/>
      <w:divBdr>
        <w:top w:val="none" w:sz="0" w:space="0" w:color="auto"/>
        <w:left w:val="none" w:sz="0" w:space="0" w:color="auto"/>
        <w:bottom w:val="none" w:sz="0" w:space="0" w:color="auto"/>
        <w:right w:val="none" w:sz="0" w:space="0" w:color="auto"/>
      </w:divBdr>
    </w:div>
    <w:div w:id="1560358034">
      <w:bodyDiv w:val="1"/>
      <w:marLeft w:val="0"/>
      <w:marRight w:val="0"/>
      <w:marTop w:val="0"/>
      <w:marBottom w:val="0"/>
      <w:divBdr>
        <w:top w:val="none" w:sz="0" w:space="0" w:color="auto"/>
        <w:left w:val="none" w:sz="0" w:space="0" w:color="auto"/>
        <w:bottom w:val="none" w:sz="0" w:space="0" w:color="auto"/>
        <w:right w:val="none" w:sz="0" w:space="0" w:color="auto"/>
      </w:divBdr>
    </w:div>
    <w:div w:id="1576092381">
      <w:bodyDiv w:val="1"/>
      <w:marLeft w:val="0"/>
      <w:marRight w:val="0"/>
      <w:marTop w:val="0"/>
      <w:marBottom w:val="0"/>
      <w:divBdr>
        <w:top w:val="none" w:sz="0" w:space="0" w:color="auto"/>
        <w:left w:val="none" w:sz="0" w:space="0" w:color="auto"/>
        <w:bottom w:val="none" w:sz="0" w:space="0" w:color="auto"/>
        <w:right w:val="none" w:sz="0" w:space="0" w:color="auto"/>
      </w:divBdr>
      <w:divsChild>
        <w:div w:id="487015444">
          <w:marLeft w:val="0"/>
          <w:marRight w:val="0"/>
          <w:marTop w:val="0"/>
          <w:marBottom w:val="0"/>
          <w:divBdr>
            <w:top w:val="none" w:sz="0" w:space="0" w:color="auto"/>
            <w:left w:val="none" w:sz="0" w:space="0" w:color="auto"/>
            <w:bottom w:val="none" w:sz="0" w:space="0" w:color="auto"/>
            <w:right w:val="none" w:sz="0" w:space="0" w:color="auto"/>
          </w:divBdr>
          <w:divsChild>
            <w:div w:id="586502500">
              <w:marLeft w:val="0"/>
              <w:marRight w:val="0"/>
              <w:marTop w:val="0"/>
              <w:marBottom w:val="0"/>
              <w:divBdr>
                <w:top w:val="none" w:sz="0" w:space="0" w:color="auto"/>
                <w:left w:val="none" w:sz="0" w:space="0" w:color="auto"/>
                <w:bottom w:val="none" w:sz="0" w:space="0" w:color="auto"/>
                <w:right w:val="none" w:sz="0" w:space="0" w:color="auto"/>
              </w:divBdr>
            </w:div>
            <w:div w:id="428433902">
              <w:marLeft w:val="0"/>
              <w:marRight w:val="0"/>
              <w:marTop w:val="0"/>
              <w:marBottom w:val="0"/>
              <w:divBdr>
                <w:top w:val="none" w:sz="0" w:space="0" w:color="auto"/>
                <w:left w:val="none" w:sz="0" w:space="0" w:color="auto"/>
                <w:bottom w:val="none" w:sz="0" w:space="0" w:color="auto"/>
                <w:right w:val="none" w:sz="0" w:space="0" w:color="auto"/>
              </w:divBdr>
            </w:div>
            <w:div w:id="2094743813">
              <w:marLeft w:val="0"/>
              <w:marRight w:val="0"/>
              <w:marTop w:val="0"/>
              <w:marBottom w:val="0"/>
              <w:divBdr>
                <w:top w:val="none" w:sz="0" w:space="0" w:color="auto"/>
                <w:left w:val="none" w:sz="0" w:space="0" w:color="auto"/>
                <w:bottom w:val="none" w:sz="0" w:space="0" w:color="auto"/>
                <w:right w:val="none" w:sz="0" w:space="0" w:color="auto"/>
              </w:divBdr>
            </w:div>
            <w:div w:id="166798569">
              <w:marLeft w:val="0"/>
              <w:marRight w:val="0"/>
              <w:marTop w:val="0"/>
              <w:marBottom w:val="0"/>
              <w:divBdr>
                <w:top w:val="none" w:sz="0" w:space="0" w:color="auto"/>
                <w:left w:val="none" w:sz="0" w:space="0" w:color="auto"/>
                <w:bottom w:val="none" w:sz="0" w:space="0" w:color="auto"/>
                <w:right w:val="none" w:sz="0" w:space="0" w:color="auto"/>
              </w:divBdr>
            </w:div>
            <w:div w:id="536624872">
              <w:marLeft w:val="0"/>
              <w:marRight w:val="0"/>
              <w:marTop w:val="0"/>
              <w:marBottom w:val="0"/>
              <w:divBdr>
                <w:top w:val="none" w:sz="0" w:space="0" w:color="auto"/>
                <w:left w:val="none" w:sz="0" w:space="0" w:color="auto"/>
                <w:bottom w:val="none" w:sz="0" w:space="0" w:color="auto"/>
                <w:right w:val="none" w:sz="0" w:space="0" w:color="auto"/>
              </w:divBdr>
            </w:div>
            <w:div w:id="1501695211">
              <w:marLeft w:val="0"/>
              <w:marRight w:val="0"/>
              <w:marTop w:val="0"/>
              <w:marBottom w:val="0"/>
              <w:divBdr>
                <w:top w:val="none" w:sz="0" w:space="0" w:color="auto"/>
                <w:left w:val="none" w:sz="0" w:space="0" w:color="auto"/>
                <w:bottom w:val="none" w:sz="0" w:space="0" w:color="auto"/>
                <w:right w:val="none" w:sz="0" w:space="0" w:color="auto"/>
              </w:divBdr>
            </w:div>
            <w:div w:id="577517491">
              <w:marLeft w:val="0"/>
              <w:marRight w:val="0"/>
              <w:marTop w:val="0"/>
              <w:marBottom w:val="0"/>
              <w:divBdr>
                <w:top w:val="none" w:sz="0" w:space="0" w:color="auto"/>
                <w:left w:val="none" w:sz="0" w:space="0" w:color="auto"/>
                <w:bottom w:val="none" w:sz="0" w:space="0" w:color="auto"/>
                <w:right w:val="none" w:sz="0" w:space="0" w:color="auto"/>
              </w:divBdr>
            </w:div>
            <w:div w:id="1600063914">
              <w:marLeft w:val="0"/>
              <w:marRight w:val="0"/>
              <w:marTop w:val="0"/>
              <w:marBottom w:val="0"/>
              <w:divBdr>
                <w:top w:val="none" w:sz="0" w:space="0" w:color="auto"/>
                <w:left w:val="none" w:sz="0" w:space="0" w:color="auto"/>
                <w:bottom w:val="none" w:sz="0" w:space="0" w:color="auto"/>
                <w:right w:val="none" w:sz="0" w:space="0" w:color="auto"/>
              </w:divBdr>
            </w:div>
            <w:div w:id="922420815">
              <w:marLeft w:val="0"/>
              <w:marRight w:val="0"/>
              <w:marTop w:val="0"/>
              <w:marBottom w:val="0"/>
              <w:divBdr>
                <w:top w:val="none" w:sz="0" w:space="0" w:color="auto"/>
                <w:left w:val="none" w:sz="0" w:space="0" w:color="auto"/>
                <w:bottom w:val="none" w:sz="0" w:space="0" w:color="auto"/>
                <w:right w:val="none" w:sz="0" w:space="0" w:color="auto"/>
              </w:divBdr>
            </w:div>
            <w:div w:id="323045459">
              <w:marLeft w:val="0"/>
              <w:marRight w:val="0"/>
              <w:marTop w:val="0"/>
              <w:marBottom w:val="0"/>
              <w:divBdr>
                <w:top w:val="none" w:sz="0" w:space="0" w:color="auto"/>
                <w:left w:val="none" w:sz="0" w:space="0" w:color="auto"/>
                <w:bottom w:val="none" w:sz="0" w:space="0" w:color="auto"/>
                <w:right w:val="none" w:sz="0" w:space="0" w:color="auto"/>
              </w:divBdr>
            </w:div>
            <w:div w:id="654534981">
              <w:marLeft w:val="0"/>
              <w:marRight w:val="0"/>
              <w:marTop w:val="0"/>
              <w:marBottom w:val="0"/>
              <w:divBdr>
                <w:top w:val="none" w:sz="0" w:space="0" w:color="auto"/>
                <w:left w:val="none" w:sz="0" w:space="0" w:color="auto"/>
                <w:bottom w:val="none" w:sz="0" w:space="0" w:color="auto"/>
                <w:right w:val="none" w:sz="0" w:space="0" w:color="auto"/>
              </w:divBdr>
            </w:div>
            <w:div w:id="406389297">
              <w:marLeft w:val="0"/>
              <w:marRight w:val="0"/>
              <w:marTop w:val="0"/>
              <w:marBottom w:val="0"/>
              <w:divBdr>
                <w:top w:val="none" w:sz="0" w:space="0" w:color="auto"/>
                <w:left w:val="none" w:sz="0" w:space="0" w:color="auto"/>
                <w:bottom w:val="none" w:sz="0" w:space="0" w:color="auto"/>
                <w:right w:val="none" w:sz="0" w:space="0" w:color="auto"/>
              </w:divBdr>
            </w:div>
            <w:div w:id="763385433">
              <w:marLeft w:val="0"/>
              <w:marRight w:val="0"/>
              <w:marTop w:val="0"/>
              <w:marBottom w:val="0"/>
              <w:divBdr>
                <w:top w:val="none" w:sz="0" w:space="0" w:color="auto"/>
                <w:left w:val="none" w:sz="0" w:space="0" w:color="auto"/>
                <w:bottom w:val="none" w:sz="0" w:space="0" w:color="auto"/>
                <w:right w:val="none" w:sz="0" w:space="0" w:color="auto"/>
              </w:divBdr>
            </w:div>
            <w:div w:id="806048168">
              <w:marLeft w:val="0"/>
              <w:marRight w:val="0"/>
              <w:marTop w:val="0"/>
              <w:marBottom w:val="0"/>
              <w:divBdr>
                <w:top w:val="none" w:sz="0" w:space="0" w:color="auto"/>
                <w:left w:val="none" w:sz="0" w:space="0" w:color="auto"/>
                <w:bottom w:val="none" w:sz="0" w:space="0" w:color="auto"/>
                <w:right w:val="none" w:sz="0" w:space="0" w:color="auto"/>
              </w:divBdr>
            </w:div>
            <w:div w:id="940450798">
              <w:marLeft w:val="0"/>
              <w:marRight w:val="0"/>
              <w:marTop w:val="0"/>
              <w:marBottom w:val="0"/>
              <w:divBdr>
                <w:top w:val="none" w:sz="0" w:space="0" w:color="auto"/>
                <w:left w:val="none" w:sz="0" w:space="0" w:color="auto"/>
                <w:bottom w:val="none" w:sz="0" w:space="0" w:color="auto"/>
                <w:right w:val="none" w:sz="0" w:space="0" w:color="auto"/>
              </w:divBdr>
            </w:div>
            <w:div w:id="1725326103">
              <w:marLeft w:val="0"/>
              <w:marRight w:val="0"/>
              <w:marTop w:val="0"/>
              <w:marBottom w:val="0"/>
              <w:divBdr>
                <w:top w:val="none" w:sz="0" w:space="0" w:color="auto"/>
                <w:left w:val="none" w:sz="0" w:space="0" w:color="auto"/>
                <w:bottom w:val="none" w:sz="0" w:space="0" w:color="auto"/>
                <w:right w:val="none" w:sz="0" w:space="0" w:color="auto"/>
              </w:divBdr>
            </w:div>
            <w:div w:id="378210202">
              <w:marLeft w:val="0"/>
              <w:marRight w:val="0"/>
              <w:marTop w:val="0"/>
              <w:marBottom w:val="0"/>
              <w:divBdr>
                <w:top w:val="none" w:sz="0" w:space="0" w:color="auto"/>
                <w:left w:val="none" w:sz="0" w:space="0" w:color="auto"/>
                <w:bottom w:val="none" w:sz="0" w:space="0" w:color="auto"/>
                <w:right w:val="none" w:sz="0" w:space="0" w:color="auto"/>
              </w:divBdr>
            </w:div>
            <w:div w:id="663706730">
              <w:marLeft w:val="0"/>
              <w:marRight w:val="0"/>
              <w:marTop w:val="0"/>
              <w:marBottom w:val="0"/>
              <w:divBdr>
                <w:top w:val="none" w:sz="0" w:space="0" w:color="auto"/>
                <w:left w:val="none" w:sz="0" w:space="0" w:color="auto"/>
                <w:bottom w:val="none" w:sz="0" w:space="0" w:color="auto"/>
                <w:right w:val="none" w:sz="0" w:space="0" w:color="auto"/>
              </w:divBdr>
            </w:div>
            <w:div w:id="1846549941">
              <w:marLeft w:val="0"/>
              <w:marRight w:val="0"/>
              <w:marTop w:val="0"/>
              <w:marBottom w:val="0"/>
              <w:divBdr>
                <w:top w:val="none" w:sz="0" w:space="0" w:color="auto"/>
                <w:left w:val="none" w:sz="0" w:space="0" w:color="auto"/>
                <w:bottom w:val="none" w:sz="0" w:space="0" w:color="auto"/>
                <w:right w:val="none" w:sz="0" w:space="0" w:color="auto"/>
              </w:divBdr>
            </w:div>
            <w:div w:id="1245384459">
              <w:marLeft w:val="0"/>
              <w:marRight w:val="0"/>
              <w:marTop w:val="0"/>
              <w:marBottom w:val="0"/>
              <w:divBdr>
                <w:top w:val="none" w:sz="0" w:space="0" w:color="auto"/>
                <w:left w:val="none" w:sz="0" w:space="0" w:color="auto"/>
                <w:bottom w:val="none" w:sz="0" w:space="0" w:color="auto"/>
                <w:right w:val="none" w:sz="0" w:space="0" w:color="auto"/>
              </w:divBdr>
            </w:div>
            <w:div w:id="690447606">
              <w:marLeft w:val="0"/>
              <w:marRight w:val="0"/>
              <w:marTop w:val="0"/>
              <w:marBottom w:val="0"/>
              <w:divBdr>
                <w:top w:val="none" w:sz="0" w:space="0" w:color="auto"/>
                <w:left w:val="none" w:sz="0" w:space="0" w:color="auto"/>
                <w:bottom w:val="none" w:sz="0" w:space="0" w:color="auto"/>
                <w:right w:val="none" w:sz="0" w:space="0" w:color="auto"/>
              </w:divBdr>
            </w:div>
            <w:div w:id="1662008280">
              <w:marLeft w:val="0"/>
              <w:marRight w:val="0"/>
              <w:marTop w:val="0"/>
              <w:marBottom w:val="0"/>
              <w:divBdr>
                <w:top w:val="none" w:sz="0" w:space="0" w:color="auto"/>
                <w:left w:val="none" w:sz="0" w:space="0" w:color="auto"/>
                <w:bottom w:val="none" w:sz="0" w:space="0" w:color="auto"/>
                <w:right w:val="none" w:sz="0" w:space="0" w:color="auto"/>
              </w:divBdr>
            </w:div>
            <w:div w:id="2049182130">
              <w:marLeft w:val="0"/>
              <w:marRight w:val="0"/>
              <w:marTop w:val="0"/>
              <w:marBottom w:val="0"/>
              <w:divBdr>
                <w:top w:val="none" w:sz="0" w:space="0" w:color="auto"/>
                <w:left w:val="none" w:sz="0" w:space="0" w:color="auto"/>
                <w:bottom w:val="none" w:sz="0" w:space="0" w:color="auto"/>
                <w:right w:val="none" w:sz="0" w:space="0" w:color="auto"/>
              </w:divBdr>
            </w:div>
            <w:div w:id="1973362563">
              <w:marLeft w:val="0"/>
              <w:marRight w:val="0"/>
              <w:marTop w:val="0"/>
              <w:marBottom w:val="0"/>
              <w:divBdr>
                <w:top w:val="none" w:sz="0" w:space="0" w:color="auto"/>
                <w:left w:val="none" w:sz="0" w:space="0" w:color="auto"/>
                <w:bottom w:val="none" w:sz="0" w:space="0" w:color="auto"/>
                <w:right w:val="none" w:sz="0" w:space="0" w:color="auto"/>
              </w:divBdr>
            </w:div>
            <w:div w:id="1852596789">
              <w:marLeft w:val="0"/>
              <w:marRight w:val="0"/>
              <w:marTop w:val="0"/>
              <w:marBottom w:val="0"/>
              <w:divBdr>
                <w:top w:val="none" w:sz="0" w:space="0" w:color="auto"/>
                <w:left w:val="none" w:sz="0" w:space="0" w:color="auto"/>
                <w:bottom w:val="none" w:sz="0" w:space="0" w:color="auto"/>
                <w:right w:val="none" w:sz="0" w:space="0" w:color="auto"/>
              </w:divBdr>
            </w:div>
            <w:div w:id="497231798">
              <w:marLeft w:val="0"/>
              <w:marRight w:val="0"/>
              <w:marTop w:val="0"/>
              <w:marBottom w:val="0"/>
              <w:divBdr>
                <w:top w:val="none" w:sz="0" w:space="0" w:color="auto"/>
                <w:left w:val="none" w:sz="0" w:space="0" w:color="auto"/>
                <w:bottom w:val="none" w:sz="0" w:space="0" w:color="auto"/>
                <w:right w:val="none" w:sz="0" w:space="0" w:color="auto"/>
              </w:divBdr>
            </w:div>
            <w:div w:id="2085565126">
              <w:marLeft w:val="0"/>
              <w:marRight w:val="0"/>
              <w:marTop w:val="0"/>
              <w:marBottom w:val="0"/>
              <w:divBdr>
                <w:top w:val="none" w:sz="0" w:space="0" w:color="auto"/>
                <w:left w:val="none" w:sz="0" w:space="0" w:color="auto"/>
                <w:bottom w:val="none" w:sz="0" w:space="0" w:color="auto"/>
                <w:right w:val="none" w:sz="0" w:space="0" w:color="auto"/>
              </w:divBdr>
            </w:div>
            <w:div w:id="1585454081">
              <w:marLeft w:val="0"/>
              <w:marRight w:val="0"/>
              <w:marTop w:val="0"/>
              <w:marBottom w:val="0"/>
              <w:divBdr>
                <w:top w:val="none" w:sz="0" w:space="0" w:color="auto"/>
                <w:left w:val="none" w:sz="0" w:space="0" w:color="auto"/>
                <w:bottom w:val="none" w:sz="0" w:space="0" w:color="auto"/>
                <w:right w:val="none" w:sz="0" w:space="0" w:color="auto"/>
              </w:divBdr>
            </w:div>
            <w:div w:id="1704788864">
              <w:marLeft w:val="0"/>
              <w:marRight w:val="0"/>
              <w:marTop w:val="0"/>
              <w:marBottom w:val="0"/>
              <w:divBdr>
                <w:top w:val="none" w:sz="0" w:space="0" w:color="auto"/>
                <w:left w:val="none" w:sz="0" w:space="0" w:color="auto"/>
                <w:bottom w:val="none" w:sz="0" w:space="0" w:color="auto"/>
                <w:right w:val="none" w:sz="0" w:space="0" w:color="auto"/>
              </w:divBdr>
            </w:div>
            <w:div w:id="1296333129">
              <w:marLeft w:val="0"/>
              <w:marRight w:val="0"/>
              <w:marTop w:val="0"/>
              <w:marBottom w:val="0"/>
              <w:divBdr>
                <w:top w:val="none" w:sz="0" w:space="0" w:color="auto"/>
                <w:left w:val="none" w:sz="0" w:space="0" w:color="auto"/>
                <w:bottom w:val="none" w:sz="0" w:space="0" w:color="auto"/>
                <w:right w:val="none" w:sz="0" w:space="0" w:color="auto"/>
              </w:divBdr>
            </w:div>
            <w:div w:id="323818518">
              <w:marLeft w:val="0"/>
              <w:marRight w:val="0"/>
              <w:marTop w:val="0"/>
              <w:marBottom w:val="0"/>
              <w:divBdr>
                <w:top w:val="none" w:sz="0" w:space="0" w:color="auto"/>
                <w:left w:val="none" w:sz="0" w:space="0" w:color="auto"/>
                <w:bottom w:val="none" w:sz="0" w:space="0" w:color="auto"/>
                <w:right w:val="none" w:sz="0" w:space="0" w:color="auto"/>
              </w:divBdr>
            </w:div>
            <w:div w:id="627469956">
              <w:marLeft w:val="0"/>
              <w:marRight w:val="0"/>
              <w:marTop w:val="0"/>
              <w:marBottom w:val="0"/>
              <w:divBdr>
                <w:top w:val="none" w:sz="0" w:space="0" w:color="auto"/>
                <w:left w:val="none" w:sz="0" w:space="0" w:color="auto"/>
                <w:bottom w:val="none" w:sz="0" w:space="0" w:color="auto"/>
                <w:right w:val="none" w:sz="0" w:space="0" w:color="auto"/>
              </w:divBdr>
            </w:div>
            <w:div w:id="1755664186">
              <w:marLeft w:val="0"/>
              <w:marRight w:val="0"/>
              <w:marTop w:val="0"/>
              <w:marBottom w:val="0"/>
              <w:divBdr>
                <w:top w:val="none" w:sz="0" w:space="0" w:color="auto"/>
                <w:left w:val="none" w:sz="0" w:space="0" w:color="auto"/>
                <w:bottom w:val="none" w:sz="0" w:space="0" w:color="auto"/>
                <w:right w:val="none" w:sz="0" w:space="0" w:color="auto"/>
              </w:divBdr>
            </w:div>
            <w:div w:id="45184097">
              <w:marLeft w:val="0"/>
              <w:marRight w:val="0"/>
              <w:marTop w:val="0"/>
              <w:marBottom w:val="0"/>
              <w:divBdr>
                <w:top w:val="none" w:sz="0" w:space="0" w:color="auto"/>
                <w:left w:val="none" w:sz="0" w:space="0" w:color="auto"/>
                <w:bottom w:val="none" w:sz="0" w:space="0" w:color="auto"/>
                <w:right w:val="none" w:sz="0" w:space="0" w:color="auto"/>
              </w:divBdr>
            </w:div>
            <w:div w:id="1246306367">
              <w:marLeft w:val="0"/>
              <w:marRight w:val="0"/>
              <w:marTop w:val="0"/>
              <w:marBottom w:val="0"/>
              <w:divBdr>
                <w:top w:val="none" w:sz="0" w:space="0" w:color="auto"/>
                <w:left w:val="none" w:sz="0" w:space="0" w:color="auto"/>
                <w:bottom w:val="none" w:sz="0" w:space="0" w:color="auto"/>
                <w:right w:val="none" w:sz="0" w:space="0" w:color="auto"/>
              </w:divBdr>
            </w:div>
            <w:div w:id="2959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998">
      <w:bodyDiv w:val="1"/>
      <w:marLeft w:val="0"/>
      <w:marRight w:val="0"/>
      <w:marTop w:val="0"/>
      <w:marBottom w:val="0"/>
      <w:divBdr>
        <w:top w:val="none" w:sz="0" w:space="0" w:color="auto"/>
        <w:left w:val="none" w:sz="0" w:space="0" w:color="auto"/>
        <w:bottom w:val="none" w:sz="0" w:space="0" w:color="auto"/>
        <w:right w:val="none" w:sz="0" w:space="0" w:color="auto"/>
      </w:divBdr>
    </w:div>
    <w:div w:id="1701197841">
      <w:bodyDiv w:val="1"/>
      <w:marLeft w:val="0"/>
      <w:marRight w:val="0"/>
      <w:marTop w:val="0"/>
      <w:marBottom w:val="0"/>
      <w:divBdr>
        <w:top w:val="none" w:sz="0" w:space="0" w:color="auto"/>
        <w:left w:val="none" w:sz="0" w:space="0" w:color="auto"/>
        <w:bottom w:val="none" w:sz="0" w:space="0" w:color="auto"/>
        <w:right w:val="none" w:sz="0" w:space="0" w:color="auto"/>
      </w:divBdr>
    </w:div>
    <w:div w:id="1702976219">
      <w:bodyDiv w:val="1"/>
      <w:marLeft w:val="0"/>
      <w:marRight w:val="0"/>
      <w:marTop w:val="0"/>
      <w:marBottom w:val="0"/>
      <w:divBdr>
        <w:top w:val="none" w:sz="0" w:space="0" w:color="auto"/>
        <w:left w:val="none" w:sz="0" w:space="0" w:color="auto"/>
        <w:bottom w:val="none" w:sz="0" w:space="0" w:color="auto"/>
        <w:right w:val="none" w:sz="0" w:space="0" w:color="auto"/>
      </w:divBdr>
      <w:divsChild>
        <w:div w:id="1439905034">
          <w:marLeft w:val="0"/>
          <w:marRight w:val="0"/>
          <w:marTop w:val="0"/>
          <w:marBottom w:val="0"/>
          <w:divBdr>
            <w:top w:val="none" w:sz="0" w:space="0" w:color="auto"/>
            <w:left w:val="none" w:sz="0" w:space="0" w:color="auto"/>
            <w:bottom w:val="none" w:sz="0" w:space="0" w:color="auto"/>
            <w:right w:val="none" w:sz="0" w:space="0" w:color="auto"/>
          </w:divBdr>
          <w:divsChild>
            <w:div w:id="814376285">
              <w:marLeft w:val="0"/>
              <w:marRight w:val="0"/>
              <w:marTop w:val="0"/>
              <w:marBottom w:val="0"/>
              <w:divBdr>
                <w:top w:val="none" w:sz="0" w:space="0" w:color="auto"/>
                <w:left w:val="none" w:sz="0" w:space="0" w:color="auto"/>
                <w:bottom w:val="none" w:sz="0" w:space="0" w:color="auto"/>
                <w:right w:val="none" w:sz="0" w:space="0" w:color="auto"/>
              </w:divBdr>
              <w:divsChild>
                <w:div w:id="17531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4778">
      <w:bodyDiv w:val="1"/>
      <w:marLeft w:val="0"/>
      <w:marRight w:val="0"/>
      <w:marTop w:val="0"/>
      <w:marBottom w:val="0"/>
      <w:divBdr>
        <w:top w:val="none" w:sz="0" w:space="0" w:color="auto"/>
        <w:left w:val="none" w:sz="0" w:space="0" w:color="auto"/>
        <w:bottom w:val="none" w:sz="0" w:space="0" w:color="auto"/>
        <w:right w:val="none" w:sz="0" w:space="0" w:color="auto"/>
      </w:divBdr>
    </w:div>
    <w:div w:id="1795249396">
      <w:bodyDiv w:val="1"/>
      <w:marLeft w:val="0"/>
      <w:marRight w:val="0"/>
      <w:marTop w:val="0"/>
      <w:marBottom w:val="0"/>
      <w:divBdr>
        <w:top w:val="none" w:sz="0" w:space="0" w:color="auto"/>
        <w:left w:val="none" w:sz="0" w:space="0" w:color="auto"/>
        <w:bottom w:val="none" w:sz="0" w:space="0" w:color="auto"/>
        <w:right w:val="none" w:sz="0" w:space="0" w:color="auto"/>
      </w:divBdr>
    </w:div>
    <w:div w:id="1817801282">
      <w:bodyDiv w:val="1"/>
      <w:marLeft w:val="0"/>
      <w:marRight w:val="0"/>
      <w:marTop w:val="0"/>
      <w:marBottom w:val="0"/>
      <w:divBdr>
        <w:top w:val="none" w:sz="0" w:space="0" w:color="auto"/>
        <w:left w:val="none" w:sz="0" w:space="0" w:color="auto"/>
        <w:bottom w:val="none" w:sz="0" w:space="0" w:color="auto"/>
        <w:right w:val="none" w:sz="0" w:space="0" w:color="auto"/>
      </w:divBdr>
    </w:div>
    <w:div w:id="1855873100">
      <w:bodyDiv w:val="1"/>
      <w:marLeft w:val="0"/>
      <w:marRight w:val="0"/>
      <w:marTop w:val="0"/>
      <w:marBottom w:val="0"/>
      <w:divBdr>
        <w:top w:val="none" w:sz="0" w:space="0" w:color="auto"/>
        <w:left w:val="none" w:sz="0" w:space="0" w:color="auto"/>
        <w:bottom w:val="none" w:sz="0" w:space="0" w:color="auto"/>
        <w:right w:val="none" w:sz="0" w:space="0" w:color="auto"/>
      </w:divBdr>
      <w:divsChild>
        <w:div w:id="1120951532">
          <w:marLeft w:val="0"/>
          <w:marRight w:val="0"/>
          <w:marTop w:val="0"/>
          <w:marBottom w:val="0"/>
          <w:divBdr>
            <w:top w:val="none" w:sz="0" w:space="0" w:color="auto"/>
            <w:left w:val="none" w:sz="0" w:space="0" w:color="auto"/>
            <w:bottom w:val="none" w:sz="0" w:space="0" w:color="auto"/>
            <w:right w:val="none" w:sz="0" w:space="0" w:color="auto"/>
          </w:divBdr>
          <w:divsChild>
            <w:div w:id="583345830">
              <w:marLeft w:val="0"/>
              <w:marRight w:val="0"/>
              <w:marTop w:val="0"/>
              <w:marBottom w:val="0"/>
              <w:divBdr>
                <w:top w:val="none" w:sz="0" w:space="0" w:color="auto"/>
                <w:left w:val="none" w:sz="0" w:space="0" w:color="auto"/>
                <w:bottom w:val="none" w:sz="0" w:space="0" w:color="auto"/>
                <w:right w:val="none" w:sz="0" w:space="0" w:color="auto"/>
              </w:divBdr>
              <w:divsChild>
                <w:div w:id="13940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4109">
      <w:bodyDiv w:val="1"/>
      <w:marLeft w:val="0"/>
      <w:marRight w:val="0"/>
      <w:marTop w:val="0"/>
      <w:marBottom w:val="0"/>
      <w:divBdr>
        <w:top w:val="none" w:sz="0" w:space="0" w:color="auto"/>
        <w:left w:val="none" w:sz="0" w:space="0" w:color="auto"/>
        <w:bottom w:val="none" w:sz="0" w:space="0" w:color="auto"/>
        <w:right w:val="none" w:sz="0" w:space="0" w:color="auto"/>
      </w:divBdr>
      <w:divsChild>
        <w:div w:id="1235436575">
          <w:marLeft w:val="0"/>
          <w:marRight w:val="0"/>
          <w:marTop w:val="0"/>
          <w:marBottom w:val="0"/>
          <w:divBdr>
            <w:top w:val="none" w:sz="0" w:space="0" w:color="auto"/>
            <w:left w:val="none" w:sz="0" w:space="0" w:color="auto"/>
            <w:bottom w:val="none" w:sz="0" w:space="0" w:color="auto"/>
            <w:right w:val="none" w:sz="0" w:space="0" w:color="auto"/>
          </w:divBdr>
          <w:divsChild>
            <w:div w:id="660082911">
              <w:marLeft w:val="0"/>
              <w:marRight w:val="0"/>
              <w:marTop w:val="0"/>
              <w:marBottom w:val="0"/>
              <w:divBdr>
                <w:top w:val="none" w:sz="0" w:space="0" w:color="auto"/>
                <w:left w:val="none" w:sz="0" w:space="0" w:color="auto"/>
                <w:bottom w:val="none" w:sz="0" w:space="0" w:color="auto"/>
                <w:right w:val="none" w:sz="0" w:space="0" w:color="auto"/>
              </w:divBdr>
              <w:divsChild>
                <w:div w:id="372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4132">
      <w:bodyDiv w:val="1"/>
      <w:marLeft w:val="0"/>
      <w:marRight w:val="0"/>
      <w:marTop w:val="0"/>
      <w:marBottom w:val="0"/>
      <w:divBdr>
        <w:top w:val="none" w:sz="0" w:space="0" w:color="auto"/>
        <w:left w:val="none" w:sz="0" w:space="0" w:color="auto"/>
        <w:bottom w:val="none" w:sz="0" w:space="0" w:color="auto"/>
        <w:right w:val="none" w:sz="0" w:space="0" w:color="auto"/>
      </w:divBdr>
    </w:div>
    <w:div w:id="1915432755">
      <w:bodyDiv w:val="1"/>
      <w:marLeft w:val="0"/>
      <w:marRight w:val="0"/>
      <w:marTop w:val="0"/>
      <w:marBottom w:val="0"/>
      <w:divBdr>
        <w:top w:val="none" w:sz="0" w:space="0" w:color="auto"/>
        <w:left w:val="none" w:sz="0" w:space="0" w:color="auto"/>
        <w:bottom w:val="none" w:sz="0" w:space="0" w:color="auto"/>
        <w:right w:val="none" w:sz="0" w:space="0" w:color="auto"/>
      </w:divBdr>
    </w:div>
    <w:div w:id="1932203475">
      <w:bodyDiv w:val="1"/>
      <w:marLeft w:val="0"/>
      <w:marRight w:val="0"/>
      <w:marTop w:val="0"/>
      <w:marBottom w:val="0"/>
      <w:divBdr>
        <w:top w:val="none" w:sz="0" w:space="0" w:color="auto"/>
        <w:left w:val="none" w:sz="0" w:space="0" w:color="auto"/>
        <w:bottom w:val="none" w:sz="0" w:space="0" w:color="auto"/>
        <w:right w:val="none" w:sz="0" w:space="0" w:color="auto"/>
      </w:divBdr>
    </w:div>
    <w:div w:id="1936130956">
      <w:bodyDiv w:val="1"/>
      <w:marLeft w:val="0"/>
      <w:marRight w:val="0"/>
      <w:marTop w:val="0"/>
      <w:marBottom w:val="0"/>
      <w:divBdr>
        <w:top w:val="none" w:sz="0" w:space="0" w:color="auto"/>
        <w:left w:val="none" w:sz="0" w:space="0" w:color="auto"/>
        <w:bottom w:val="none" w:sz="0" w:space="0" w:color="auto"/>
        <w:right w:val="none" w:sz="0" w:space="0" w:color="auto"/>
      </w:divBdr>
    </w:div>
    <w:div w:id="1940524773">
      <w:bodyDiv w:val="1"/>
      <w:marLeft w:val="0"/>
      <w:marRight w:val="0"/>
      <w:marTop w:val="0"/>
      <w:marBottom w:val="0"/>
      <w:divBdr>
        <w:top w:val="none" w:sz="0" w:space="0" w:color="auto"/>
        <w:left w:val="none" w:sz="0" w:space="0" w:color="auto"/>
        <w:bottom w:val="none" w:sz="0" w:space="0" w:color="auto"/>
        <w:right w:val="none" w:sz="0" w:space="0" w:color="auto"/>
      </w:divBdr>
    </w:div>
    <w:div w:id="1951545500">
      <w:bodyDiv w:val="1"/>
      <w:marLeft w:val="0"/>
      <w:marRight w:val="0"/>
      <w:marTop w:val="0"/>
      <w:marBottom w:val="0"/>
      <w:divBdr>
        <w:top w:val="none" w:sz="0" w:space="0" w:color="auto"/>
        <w:left w:val="none" w:sz="0" w:space="0" w:color="auto"/>
        <w:bottom w:val="none" w:sz="0" w:space="0" w:color="auto"/>
        <w:right w:val="none" w:sz="0" w:space="0" w:color="auto"/>
      </w:divBdr>
      <w:divsChild>
        <w:div w:id="434443759">
          <w:marLeft w:val="0"/>
          <w:marRight w:val="0"/>
          <w:marTop w:val="0"/>
          <w:marBottom w:val="0"/>
          <w:divBdr>
            <w:top w:val="none" w:sz="0" w:space="0" w:color="auto"/>
            <w:left w:val="none" w:sz="0" w:space="0" w:color="auto"/>
            <w:bottom w:val="none" w:sz="0" w:space="0" w:color="auto"/>
            <w:right w:val="none" w:sz="0" w:space="0" w:color="auto"/>
          </w:divBdr>
          <w:divsChild>
            <w:div w:id="741491841">
              <w:marLeft w:val="0"/>
              <w:marRight w:val="0"/>
              <w:marTop w:val="0"/>
              <w:marBottom w:val="0"/>
              <w:divBdr>
                <w:top w:val="none" w:sz="0" w:space="0" w:color="auto"/>
                <w:left w:val="none" w:sz="0" w:space="0" w:color="auto"/>
                <w:bottom w:val="none" w:sz="0" w:space="0" w:color="auto"/>
                <w:right w:val="none" w:sz="0" w:space="0" w:color="auto"/>
              </w:divBdr>
              <w:divsChild>
                <w:div w:id="10719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2888">
      <w:bodyDiv w:val="1"/>
      <w:marLeft w:val="0"/>
      <w:marRight w:val="0"/>
      <w:marTop w:val="0"/>
      <w:marBottom w:val="0"/>
      <w:divBdr>
        <w:top w:val="none" w:sz="0" w:space="0" w:color="auto"/>
        <w:left w:val="none" w:sz="0" w:space="0" w:color="auto"/>
        <w:bottom w:val="none" w:sz="0" w:space="0" w:color="auto"/>
        <w:right w:val="none" w:sz="0" w:space="0" w:color="auto"/>
      </w:divBdr>
    </w:div>
    <w:div w:id="2043282674">
      <w:bodyDiv w:val="1"/>
      <w:marLeft w:val="0"/>
      <w:marRight w:val="0"/>
      <w:marTop w:val="0"/>
      <w:marBottom w:val="0"/>
      <w:divBdr>
        <w:top w:val="none" w:sz="0" w:space="0" w:color="auto"/>
        <w:left w:val="none" w:sz="0" w:space="0" w:color="auto"/>
        <w:bottom w:val="none" w:sz="0" w:space="0" w:color="auto"/>
        <w:right w:val="none" w:sz="0" w:space="0" w:color="auto"/>
      </w:divBdr>
    </w:div>
    <w:div w:id="2053074626">
      <w:bodyDiv w:val="1"/>
      <w:marLeft w:val="0"/>
      <w:marRight w:val="0"/>
      <w:marTop w:val="0"/>
      <w:marBottom w:val="0"/>
      <w:divBdr>
        <w:top w:val="none" w:sz="0" w:space="0" w:color="auto"/>
        <w:left w:val="none" w:sz="0" w:space="0" w:color="auto"/>
        <w:bottom w:val="none" w:sz="0" w:space="0" w:color="auto"/>
        <w:right w:val="none" w:sz="0" w:space="0" w:color="auto"/>
      </w:divBdr>
    </w:div>
    <w:div w:id="2090956501">
      <w:bodyDiv w:val="1"/>
      <w:marLeft w:val="0"/>
      <w:marRight w:val="0"/>
      <w:marTop w:val="0"/>
      <w:marBottom w:val="0"/>
      <w:divBdr>
        <w:top w:val="none" w:sz="0" w:space="0" w:color="auto"/>
        <w:left w:val="none" w:sz="0" w:space="0" w:color="auto"/>
        <w:bottom w:val="none" w:sz="0" w:space="0" w:color="auto"/>
        <w:right w:val="none" w:sz="0" w:space="0" w:color="auto"/>
      </w:divBdr>
    </w:div>
    <w:div w:id="2095205647">
      <w:bodyDiv w:val="1"/>
      <w:marLeft w:val="0"/>
      <w:marRight w:val="0"/>
      <w:marTop w:val="0"/>
      <w:marBottom w:val="0"/>
      <w:divBdr>
        <w:top w:val="none" w:sz="0" w:space="0" w:color="auto"/>
        <w:left w:val="none" w:sz="0" w:space="0" w:color="auto"/>
        <w:bottom w:val="none" w:sz="0" w:space="0" w:color="auto"/>
        <w:right w:val="none" w:sz="0" w:space="0" w:color="auto"/>
      </w:divBdr>
    </w:div>
    <w:div w:id="210595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eti-etop/algorithm-time-complexit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Etietop Abraham</dc:creator>
  <cp:keywords/>
  <dc:description/>
  <cp:lastModifiedBy>Etietop Abraham</cp:lastModifiedBy>
  <cp:revision>2</cp:revision>
  <dcterms:created xsi:type="dcterms:W3CDTF">2022-09-20T03:15:00Z</dcterms:created>
  <dcterms:modified xsi:type="dcterms:W3CDTF">2022-09-20T03:15:00Z</dcterms:modified>
</cp:coreProperties>
</file>